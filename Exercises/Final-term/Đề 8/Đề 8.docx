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43870" w:rsidR="00B44A6B" w:rsidP="00B44A6B" w:rsidRDefault="00B44A6B" w14:paraId="30180F87" w14:textId="77777777">
      <w:pPr>
        <w:widowControl w:val="0"/>
        <w:tabs>
          <w:tab w:val="left" w:pos="1943"/>
        </w:tabs>
        <w:spacing w:after="120" w:line="300" w:lineRule="exact"/>
        <w:jc w:val="center"/>
        <w:rPr>
          <w:b/>
          <w:szCs w:val="26"/>
        </w:rPr>
      </w:pPr>
      <w:r w:rsidRPr="00A43870">
        <w:rPr>
          <w:b/>
          <w:szCs w:val="26"/>
        </w:rPr>
        <w:t>DANH MỤC CÁC QUY TRÌNH PHẢI NHẬN DIỆN</w:t>
      </w:r>
    </w:p>
    <w:p w:rsidRPr="00A43870" w:rsidR="00B44A6B" w:rsidP="00B44A6B" w:rsidRDefault="00B44A6B" w14:paraId="26186F28" w14:textId="77777777">
      <w:pPr>
        <w:widowControl w:val="0"/>
        <w:tabs>
          <w:tab w:val="left" w:pos="1943"/>
        </w:tabs>
        <w:spacing w:after="120" w:line="300" w:lineRule="exact"/>
        <w:jc w:val="center"/>
        <w:rPr>
          <w:b/>
          <w:szCs w:val="26"/>
        </w:rPr>
      </w:pPr>
      <w:r w:rsidRPr="00A43870">
        <w:rPr>
          <w:b/>
          <w:szCs w:val="26"/>
        </w:rPr>
        <w:t>VÀ THỰC HIỆN QUY TRÌNH QUẢN LÝ RỦI RO</w:t>
      </w:r>
    </w:p>
    <w:p w:rsidRPr="00DA5AF6" w:rsidR="00B44A6B" w:rsidP="00B44A6B" w:rsidRDefault="00B44A6B" w14:paraId="126D2574" w14:textId="124819C8">
      <w:pPr>
        <w:tabs>
          <w:tab w:val="center" w:pos="6804"/>
        </w:tabs>
        <w:spacing w:before="240" w:line="300" w:lineRule="exact"/>
        <w:jc w:val="center"/>
        <w:rPr>
          <w:i/>
          <w:szCs w:val="26"/>
        </w:rPr>
      </w:pPr>
      <w:r w:rsidRPr="00AC62FF">
        <w:rPr>
          <w:i/>
          <w:szCs w:val="26"/>
        </w:rPr>
        <w:t xml:space="preserve">(Thời điểm </w:t>
      </w:r>
      <w:r w:rsidR="00A04706">
        <w:rPr>
          <w:i/>
          <w:szCs w:val="26"/>
          <w:lang w:val="vi-VN"/>
        </w:rPr>
        <w:t>12</w:t>
      </w:r>
      <w:r w:rsidRPr="00AC62FF">
        <w:rPr>
          <w:i/>
          <w:szCs w:val="26"/>
        </w:rPr>
        <w:t>/</w:t>
      </w:r>
      <w:r w:rsidR="00D60939">
        <w:rPr>
          <w:i/>
          <w:szCs w:val="26"/>
          <w:lang w:val="vi-VN"/>
        </w:rPr>
        <w:t>6</w:t>
      </w:r>
      <w:r w:rsidR="00A04706">
        <w:rPr>
          <w:i/>
          <w:szCs w:val="26"/>
          <w:lang w:val="vi-VN"/>
        </w:rPr>
        <w:t>/2025</w:t>
      </w:r>
      <w:r w:rsidRPr="00AC62FF">
        <w:rPr>
          <w:i/>
          <w:szCs w:val="26"/>
        </w:rPr>
        <w:t>)</w:t>
      </w:r>
    </w:p>
    <w:p w:rsidRPr="00590FF2" w:rsidR="00B44A6B" w:rsidP="009E6A75" w:rsidRDefault="00B44A6B" w14:paraId="00429768" w14:textId="27417E0D">
      <w:pPr>
        <w:tabs>
          <w:tab w:val="right" w:leader="dot" w:pos="8647"/>
        </w:tabs>
        <w:spacing w:before="240" w:line="300" w:lineRule="exact"/>
        <w:jc w:val="center"/>
        <w:rPr>
          <w:b/>
          <w:szCs w:val="26"/>
          <w:lang w:val="vi-VN"/>
        </w:rPr>
      </w:pPr>
      <w:r>
        <w:rPr>
          <w:b/>
          <w:szCs w:val="26"/>
        </w:rPr>
        <w:t xml:space="preserve">ĐƠN VỊ THỰC HIỆN: </w:t>
      </w:r>
      <w:r w:rsidR="00D75683">
        <w:rPr>
          <w:b/>
          <w:szCs w:val="26"/>
        </w:rPr>
        <w:t>Phòng Công Nghệ Thông Tin</w:t>
      </w:r>
    </w:p>
    <w:p w:rsidR="00B44A6B" w:rsidP="00B44A6B" w:rsidRDefault="00B44A6B" w14:paraId="15B7101B" w14:textId="77777777">
      <w:pPr>
        <w:tabs>
          <w:tab w:val="center" w:pos="6804"/>
        </w:tabs>
        <w:spacing w:before="240" w:line="300" w:lineRule="exact"/>
        <w:jc w:val="both"/>
        <w:rPr>
          <w:b/>
          <w:szCs w:val="26"/>
        </w:rPr>
      </w:pPr>
    </w:p>
    <w:tbl>
      <w:tblPr>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8"/>
        <w:gridCol w:w="3646"/>
        <w:gridCol w:w="2424"/>
        <w:gridCol w:w="1981"/>
        <w:gridCol w:w="563"/>
      </w:tblGrid>
      <w:tr w:rsidRPr="00187662" w:rsidR="00B44A6B" w:rsidTr="00A52B27" w14:paraId="05EBB0D4" w14:textId="77777777">
        <w:trPr>
          <w:jc w:val="center"/>
        </w:trPr>
        <w:tc>
          <w:tcPr>
            <w:tcW w:w="0" w:type="auto"/>
            <w:vMerge w:val="restart"/>
            <w:shd w:val="clear" w:color="auto" w:fill="F2F2F2"/>
            <w:vAlign w:val="center"/>
          </w:tcPr>
          <w:p w:rsidRPr="00CB2C55" w:rsidR="00B44A6B" w:rsidP="00243872" w:rsidRDefault="00B44A6B" w14:paraId="2AF18C71" w14:textId="77777777">
            <w:pPr>
              <w:pStyle w:val="ListParagraph"/>
              <w:tabs>
                <w:tab w:val="left" w:pos="284"/>
                <w:tab w:val="left" w:pos="567"/>
              </w:tabs>
              <w:spacing w:before="40" w:after="40" w:line="320" w:lineRule="exact"/>
              <w:ind w:left="0"/>
              <w:jc w:val="center"/>
              <w:rPr>
                <w:b/>
              </w:rPr>
            </w:pPr>
            <w:r w:rsidRPr="00CB2C55">
              <w:rPr>
                <w:b/>
              </w:rPr>
              <w:t>STT</w:t>
            </w:r>
          </w:p>
        </w:tc>
        <w:tc>
          <w:tcPr>
            <w:tcW w:w="3646" w:type="dxa"/>
            <w:vMerge w:val="restart"/>
            <w:shd w:val="clear" w:color="auto" w:fill="F2F2F2"/>
            <w:vAlign w:val="center"/>
          </w:tcPr>
          <w:p w:rsidRPr="00CB2C55" w:rsidR="00B44A6B" w:rsidP="00243872" w:rsidRDefault="00B44A6B" w14:paraId="0FA5887A" w14:textId="77777777">
            <w:pPr>
              <w:pStyle w:val="ListParagraph"/>
              <w:tabs>
                <w:tab w:val="left" w:pos="284"/>
                <w:tab w:val="left" w:pos="567"/>
              </w:tabs>
              <w:spacing w:before="40" w:after="40" w:line="320" w:lineRule="exact"/>
              <w:ind w:left="0"/>
              <w:jc w:val="center"/>
              <w:rPr>
                <w:b/>
              </w:rPr>
            </w:pPr>
            <w:r w:rsidRPr="00CB2C55">
              <w:rPr>
                <w:b/>
              </w:rPr>
              <w:t>Liệt kê các quy trình</w:t>
            </w:r>
          </w:p>
        </w:tc>
        <w:tc>
          <w:tcPr>
            <w:tcW w:w="4968" w:type="dxa"/>
            <w:gridSpan w:val="3"/>
            <w:shd w:val="clear" w:color="auto" w:fill="F2F2F2"/>
            <w:vAlign w:val="center"/>
          </w:tcPr>
          <w:p w:rsidRPr="00CB2C55" w:rsidR="00B44A6B" w:rsidP="00243872" w:rsidRDefault="00B44A6B" w14:paraId="5C716990" w14:textId="77777777">
            <w:pPr>
              <w:pStyle w:val="ListParagraph"/>
              <w:tabs>
                <w:tab w:val="left" w:pos="284"/>
                <w:tab w:val="left" w:pos="567"/>
              </w:tabs>
              <w:spacing w:before="40" w:after="40" w:line="320" w:lineRule="exact"/>
              <w:ind w:left="0"/>
              <w:jc w:val="center"/>
              <w:rPr>
                <w:b/>
              </w:rPr>
            </w:pPr>
            <w:r w:rsidRPr="00CB2C55">
              <w:rPr>
                <w:b/>
              </w:rPr>
              <w:t>Bộ phận thực hiện quy trình</w:t>
            </w:r>
          </w:p>
        </w:tc>
      </w:tr>
      <w:tr w:rsidRPr="00187662" w:rsidR="00B44A6B" w:rsidTr="00A52B27" w14:paraId="42355310" w14:textId="77777777">
        <w:trPr>
          <w:trHeight w:val="386"/>
          <w:jc w:val="center"/>
        </w:trPr>
        <w:tc>
          <w:tcPr>
            <w:tcW w:w="0" w:type="auto"/>
            <w:vMerge/>
            <w:shd w:val="clear" w:color="auto" w:fill="F2F2F2"/>
          </w:tcPr>
          <w:p w:rsidRPr="00CB2C55" w:rsidR="00B44A6B" w:rsidP="00243872" w:rsidRDefault="00B44A6B" w14:paraId="3DEB5DA1" w14:textId="77777777">
            <w:pPr>
              <w:pStyle w:val="ListParagraph"/>
              <w:tabs>
                <w:tab w:val="left" w:pos="284"/>
                <w:tab w:val="left" w:pos="567"/>
              </w:tabs>
              <w:spacing w:before="40" w:after="40" w:line="320" w:lineRule="exact"/>
              <w:ind w:left="0"/>
              <w:jc w:val="both"/>
              <w:rPr>
                <w:b/>
              </w:rPr>
            </w:pPr>
          </w:p>
        </w:tc>
        <w:tc>
          <w:tcPr>
            <w:tcW w:w="3646" w:type="dxa"/>
            <w:vMerge/>
            <w:shd w:val="clear" w:color="auto" w:fill="F2F2F2"/>
          </w:tcPr>
          <w:p w:rsidRPr="00CB2C55" w:rsidR="00B44A6B" w:rsidP="00243872" w:rsidRDefault="00B44A6B" w14:paraId="0973AE34" w14:textId="77777777">
            <w:pPr>
              <w:pStyle w:val="ListParagraph"/>
              <w:tabs>
                <w:tab w:val="left" w:pos="284"/>
                <w:tab w:val="left" w:pos="567"/>
              </w:tabs>
              <w:spacing w:before="40" w:after="40" w:line="320" w:lineRule="exact"/>
              <w:ind w:left="0"/>
              <w:jc w:val="both"/>
              <w:rPr>
                <w:b/>
              </w:rPr>
            </w:pPr>
          </w:p>
        </w:tc>
        <w:tc>
          <w:tcPr>
            <w:tcW w:w="2424" w:type="dxa"/>
            <w:shd w:val="clear" w:color="auto" w:fill="F2F2F2"/>
            <w:vAlign w:val="center"/>
          </w:tcPr>
          <w:p w:rsidRPr="00CB2C55" w:rsidR="00B44A6B" w:rsidP="00243872" w:rsidRDefault="00B44A6B" w14:paraId="35EEA3A9" w14:textId="77777777">
            <w:pPr>
              <w:pStyle w:val="ListParagraph"/>
              <w:tabs>
                <w:tab w:val="left" w:pos="284"/>
                <w:tab w:val="left" w:pos="567"/>
              </w:tabs>
              <w:spacing w:before="40" w:after="40" w:line="320" w:lineRule="exact"/>
              <w:ind w:left="0"/>
              <w:jc w:val="center"/>
              <w:rPr>
                <w:b/>
              </w:rPr>
            </w:pPr>
            <w:r w:rsidRPr="00CB2C55">
              <w:rPr>
                <w:b/>
              </w:rPr>
              <w:t>Chính</w:t>
            </w:r>
          </w:p>
        </w:tc>
        <w:tc>
          <w:tcPr>
            <w:tcW w:w="2544" w:type="dxa"/>
            <w:gridSpan w:val="2"/>
            <w:shd w:val="clear" w:color="auto" w:fill="F2F2F2"/>
            <w:vAlign w:val="center"/>
          </w:tcPr>
          <w:p w:rsidRPr="00CB2C55" w:rsidR="00B44A6B" w:rsidP="00243872" w:rsidRDefault="00B44A6B" w14:paraId="1F0948AA" w14:textId="77777777">
            <w:pPr>
              <w:pStyle w:val="ListParagraph"/>
              <w:tabs>
                <w:tab w:val="left" w:pos="284"/>
                <w:tab w:val="left" w:pos="567"/>
              </w:tabs>
              <w:spacing w:before="40" w:after="40" w:line="320" w:lineRule="exact"/>
              <w:ind w:left="0"/>
              <w:jc w:val="center"/>
              <w:rPr>
                <w:b/>
              </w:rPr>
            </w:pPr>
            <w:r w:rsidRPr="00CB2C55">
              <w:rPr>
                <w:b/>
              </w:rPr>
              <w:t>Liên quan</w:t>
            </w:r>
          </w:p>
        </w:tc>
      </w:tr>
      <w:tr w:rsidRPr="00187662" w:rsidR="00B44A6B" w:rsidTr="00A52B27" w14:paraId="4A893936" w14:textId="77777777">
        <w:trPr>
          <w:jc w:val="center"/>
        </w:trPr>
        <w:tc>
          <w:tcPr>
            <w:tcW w:w="0" w:type="auto"/>
            <w:shd w:val="clear" w:color="auto" w:fill="auto"/>
          </w:tcPr>
          <w:p w:rsidRPr="00187662" w:rsidR="00B44A6B" w:rsidP="00243872" w:rsidRDefault="00B44A6B" w14:paraId="12C05439" w14:textId="77777777">
            <w:pPr>
              <w:pStyle w:val="ListParagraph"/>
              <w:tabs>
                <w:tab w:val="left" w:pos="284"/>
                <w:tab w:val="left" w:pos="567"/>
              </w:tabs>
              <w:spacing w:before="40" w:after="40" w:line="320" w:lineRule="exact"/>
              <w:ind w:left="0"/>
              <w:jc w:val="both"/>
            </w:pPr>
          </w:p>
        </w:tc>
        <w:tc>
          <w:tcPr>
            <w:tcW w:w="3646" w:type="dxa"/>
            <w:shd w:val="clear" w:color="auto" w:fill="auto"/>
          </w:tcPr>
          <w:p w:rsidRPr="006828CC" w:rsidR="006828CC" w:rsidP="00EC3AA6" w:rsidRDefault="00EC3AA6" w14:paraId="776BC627" w14:textId="691648B6">
            <w:pPr>
              <w:tabs>
                <w:tab w:val="left" w:pos="284"/>
                <w:tab w:val="left" w:pos="567"/>
              </w:tabs>
              <w:spacing w:before="40" w:after="40" w:line="320" w:lineRule="exact"/>
              <w:jc w:val="both"/>
              <w:rPr>
                <w:lang w:val="vi-VN"/>
              </w:rPr>
            </w:pPr>
            <w:r w:rsidRPr="00EC3AA6">
              <w:rPr>
                <w:lang w:val="vi-VN"/>
              </w:rPr>
              <w:t>QUY TRÌNH MỞ PORT TRUY CẬP VÀO HỆ THỐNG MÁY CHỦ TRÊN</w:t>
            </w:r>
            <w:r>
              <w:t xml:space="preserve"> </w:t>
            </w:r>
            <w:r w:rsidRPr="00EC3AA6">
              <w:rPr>
                <w:lang w:val="vi-VN"/>
              </w:rPr>
              <w:t>THIẾT BỊ TƯỜNG LỬA</w:t>
            </w:r>
          </w:p>
        </w:tc>
        <w:tc>
          <w:tcPr>
            <w:tcW w:w="2424" w:type="dxa"/>
            <w:shd w:val="clear" w:color="auto" w:fill="auto"/>
          </w:tcPr>
          <w:p w:rsidRPr="00AA1522" w:rsidR="00B44A6B" w:rsidP="00243872" w:rsidRDefault="00AA1522" w14:paraId="7C9DAFE3" w14:textId="5FA837EC">
            <w:pPr>
              <w:pStyle w:val="ListParagraph"/>
              <w:tabs>
                <w:tab w:val="left" w:pos="284"/>
                <w:tab w:val="left" w:pos="567"/>
              </w:tabs>
              <w:spacing w:before="40" w:after="40" w:line="320" w:lineRule="exact"/>
              <w:ind w:left="0"/>
              <w:jc w:val="both"/>
              <w:rPr>
                <w:lang w:val="vi-VN"/>
              </w:rPr>
            </w:pPr>
            <w:r>
              <w:rPr>
                <w:lang w:val="vi-VN"/>
              </w:rPr>
              <w:t>Nh</w:t>
            </w:r>
            <w:r w:rsidR="0042589F">
              <w:rPr>
                <w:lang w:val="vi-VN"/>
              </w:rPr>
              <w:t>óm IT Support</w:t>
            </w:r>
            <w:r>
              <w:rPr>
                <w:lang w:val="vi-VN"/>
              </w:rPr>
              <w:t xml:space="preserve"> </w:t>
            </w:r>
            <w:r w:rsidR="0042589F">
              <w:rPr>
                <w:lang w:val="vi-VN"/>
              </w:rPr>
              <w:t>thuộc</w:t>
            </w:r>
            <w:r>
              <w:rPr>
                <w:lang w:val="vi-VN"/>
              </w:rPr>
              <w:t xml:space="preserve"> </w:t>
            </w:r>
            <w:r w:rsidR="001A7979">
              <w:t xml:space="preserve">Phòng </w:t>
            </w:r>
            <w:r w:rsidR="00AD4E69">
              <w:rPr>
                <w:lang w:val="vi-VN"/>
              </w:rPr>
              <w:t>CNTT</w:t>
            </w:r>
          </w:p>
        </w:tc>
        <w:tc>
          <w:tcPr>
            <w:tcW w:w="2544" w:type="dxa"/>
            <w:gridSpan w:val="2"/>
            <w:shd w:val="clear" w:color="auto" w:fill="auto"/>
          </w:tcPr>
          <w:p w:rsidRPr="00187662" w:rsidR="00B44A6B" w:rsidP="00AD4E69" w:rsidRDefault="00AD4E69" w14:paraId="4871A30E" w14:textId="5FF046DB">
            <w:pPr>
              <w:tabs>
                <w:tab w:val="left" w:pos="284"/>
                <w:tab w:val="left" w:pos="567"/>
              </w:tabs>
              <w:spacing w:before="40" w:after="40" w:line="320" w:lineRule="exact"/>
              <w:jc w:val="both"/>
            </w:pPr>
            <w:r>
              <w:t>Các bộ phận có liên</w:t>
            </w:r>
            <w:r>
              <w:rPr>
                <w:lang w:val="vi-VN"/>
              </w:rPr>
              <w:t xml:space="preserve"> </w:t>
            </w:r>
            <w:r>
              <w:t xml:space="preserve">quan thuộc </w:t>
            </w:r>
            <w:r w:rsidR="006B23F2">
              <w:t>Phòng</w:t>
            </w:r>
            <w:r>
              <w:rPr>
                <w:lang w:val="vi-VN"/>
              </w:rPr>
              <w:t xml:space="preserve"> </w:t>
            </w:r>
            <w:r>
              <w:t>CNTT</w:t>
            </w:r>
          </w:p>
        </w:tc>
      </w:tr>
      <w:tr w:rsidRPr="00CB2C55" w:rsidR="00B44A6B" w:rsidTr="00A52B27" w14:paraId="3EC31E98"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563" w:type="dxa"/>
          <w:jc w:val="center"/>
        </w:trPr>
        <w:tc>
          <w:tcPr>
            <w:tcW w:w="4354" w:type="dxa"/>
            <w:gridSpan w:val="2"/>
            <w:shd w:val="clear" w:color="auto" w:fill="auto"/>
          </w:tcPr>
          <w:p w:rsidRPr="00CB2C55" w:rsidR="00B44A6B" w:rsidP="00243872" w:rsidRDefault="00B44A6B" w14:paraId="0D64A064" w14:textId="77777777">
            <w:pPr>
              <w:tabs>
                <w:tab w:val="center" w:pos="6804"/>
              </w:tabs>
              <w:spacing w:before="480" w:line="300" w:lineRule="exact"/>
              <w:jc w:val="center"/>
              <w:rPr>
                <w:b/>
                <w:szCs w:val="26"/>
              </w:rPr>
            </w:pPr>
            <w:r w:rsidRPr="00CB2C55">
              <w:rPr>
                <w:b/>
                <w:szCs w:val="26"/>
              </w:rPr>
              <w:t>Người lập</w:t>
            </w:r>
          </w:p>
        </w:tc>
        <w:tc>
          <w:tcPr>
            <w:tcW w:w="4405" w:type="dxa"/>
            <w:gridSpan w:val="2"/>
            <w:shd w:val="clear" w:color="auto" w:fill="auto"/>
          </w:tcPr>
          <w:p w:rsidRPr="00CB2C55" w:rsidR="00B44A6B" w:rsidP="00243872" w:rsidRDefault="00B44A6B" w14:paraId="6869D2A6" w14:textId="77777777">
            <w:pPr>
              <w:tabs>
                <w:tab w:val="center" w:pos="6804"/>
              </w:tabs>
              <w:spacing w:before="480" w:line="300" w:lineRule="exact"/>
              <w:jc w:val="center"/>
              <w:rPr>
                <w:b/>
                <w:szCs w:val="26"/>
              </w:rPr>
            </w:pPr>
            <w:r w:rsidRPr="00CB2C55">
              <w:rPr>
                <w:b/>
                <w:szCs w:val="26"/>
              </w:rPr>
              <w:t>Lãnh đạo đơn vị</w:t>
            </w:r>
          </w:p>
        </w:tc>
      </w:tr>
    </w:tbl>
    <w:p w:rsidR="00E503A3" w:rsidRDefault="00E503A3" w14:paraId="06C09364" w14:textId="77777777">
      <w:pPr>
        <w:rPr>
          <w:szCs w:val="26"/>
        </w:rPr>
      </w:pPr>
    </w:p>
    <w:p w:rsidR="00E503A3" w:rsidRDefault="00E503A3" w14:paraId="0958E047" w14:textId="77777777">
      <w:pPr>
        <w:rPr>
          <w:szCs w:val="26"/>
        </w:rPr>
        <w:sectPr w:rsidR="00E503A3" w:rsidSect="00E503A3">
          <w:headerReference w:type="first" r:id="rId8"/>
          <w:pgSz w:w="16839" w:h="11907" w:orient="landscape" w:code="9"/>
          <w:pgMar w:top="1701" w:right="1134" w:bottom="1134" w:left="1134" w:header="720" w:footer="720" w:gutter="0"/>
          <w:cols w:space="720"/>
          <w:docGrid w:linePitch="360"/>
        </w:sectPr>
      </w:pPr>
    </w:p>
    <w:p w:rsidRPr="00897D15" w:rsidR="00666419" w:rsidP="00666419" w:rsidRDefault="00666419" w14:paraId="31A0B180" w14:textId="77777777">
      <w:pPr>
        <w:tabs>
          <w:tab w:val="center" w:pos="6804"/>
        </w:tabs>
        <w:spacing w:after="120" w:line="300" w:lineRule="exact"/>
        <w:jc w:val="center"/>
        <w:rPr>
          <w:b/>
          <w:szCs w:val="26"/>
        </w:rPr>
      </w:pPr>
      <w:r w:rsidRPr="00897D15">
        <w:rPr>
          <w:b/>
          <w:szCs w:val="26"/>
        </w:rPr>
        <w:t>BẢNG NHẬN DIỆN RỦI RO TIỀM Ẩ</w:t>
      </w:r>
      <w:r>
        <w:rPr>
          <w:b/>
          <w:szCs w:val="26"/>
        </w:rPr>
        <w:t>N</w:t>
      </w:r>
      <w:r w:rsidR="00734AE7">
        <w:rPr>
          <w:b/>
          <w:szCs w:val="26"/>
        </w:rPr>
        <w:t>,</w:t>
      </w:r>
      <w:r>
        <w:rPr>
          <w:b/>
          <w:szCs w:val="26"/>
        </w:rPr>
        <w:t xml:space="preserve"> </w:t>
      </w:r>
      <w:r w:rsidRPr="00897D15">
        <w:rPr>
          <w:b/>
          <w:szCs w:val="26"/>
        </w:rPr>
        <w:t>ĐÁNH GIÁ RỦI RO &amp; HIỆU QUẢ CỦA CÁC</w:t>
      </w:r>
      <w:r w:rsidR="00CF499F">
        <w:rPr>
          <w:b/>
          <w:szCs w:val="26"/>
        </w:rPr>
        <w:t xml:space="preserve"> BIỆN PHÁP</w:t>
      </w:r>
      <w:r w:rsidRPr="00897D15">
        <w:rPr>
          <w:b/>
          <w:szCs w:val="26"/>
        </w:rPr>
        <w:t xml:space="preserve"> KIỂM SOÁT</w:t>
      </w:r>
    </w:p>
    <w:p w:rsidRPr="00D60939" w:rsidR="00666419" w:rsidP="00666419" w:rsidRDefault="00666419" w14:paraId="7CC64DB1" w14:textId="429417BF">
      <w:pPr>
        <w:tabs>
          <w:tab w:val="center" w:pos="6804"/>
        </w:tabs>
        <w:spacing w:after="120" w:line="300" w:lineRule="exact"/>
        <w:jc w:val="center"/>
        <w:rPr>
          <w:i/>
          <w:szCs w:val="26"/>
          <w:lang w:val="vi-VN"/>
        </w:rPr>
      </w:pPr>
      <w:r w:rsidRPr="00AC62FF">
        <w:rPr>
          <w:i/>
          <w:szCs w:val="26"/>
        </w:rPr>
        <w:t xml:space="preserve">(Thời điểm </w:t>
      </w:r>
      <w:r w:rsidR="00D60939">
        <w:rPr>
          <w:i/>
          <w:szCs w:val="26"/>
          <w:lang w:val="vi-VN"/>
        </w:rPr>
        <w:t>12/6/2025</w:t>
      </w:r>
    </w:p>
    <w:p w:rsidRPr="00F55199" w:rsidR="00666419" w:rsidP="00666419" w:rsidRDefault="00666419" w14:paraId="5E9F8978" w14:textId="77777777">
      <w:pPr>
        <w:rPr>
          <w:szCs w:val="26"/>
        </w:rPr>
      </w:pPr>
    </w:p>
    <w:tbl>
      <w:tblPr>
        <w:tblW w:w="0" w:type="auto"/>
        <w:jc w:val="center"/>
        <w:tblLook w:val="04A0" w:firstRow="1" w:lastRow="0" w:firstColumn="1" w:lastColumn="0" w:noHBand="0" w:noVBand="1"/>
      </w:tblPr>
      <w:tblGrid>
        <w:gridCol w:w="3074"/>
        <w:gridCol w:w="7626"/>
      </w:tblGrid>
      <w:tr w:rsidRPr="00CB2C55" w:rsidR="00666419" w:rsidTr="349DD1FC" w14:paraId="24E02C17" w14:textId="77777777">
        <w:trPr>
          <w:jc w:val="center"/>
        </w:trPr>
        <w:tc>
          <w:tcPr>
            <w:tcW w:w="3074" w:type="dxa"/>
            <w:shd w:val="clear" w:color="auto" w:fill="auto"/>
            <w:vAlign w:val="center"/>
          </w:tcPr>
          <w:p w:rsidRPr="00AD4E69" w:rsidR="00666419" w:rsidP="006413EC" w:rsidRDefault="00666419" w14:paraId="29699856" w14:textId="77777777">
            <w:pPr>
              <w:tabs>
                <w:tab w:val="center" w:pos="6804"/>
              </w:tabs>
              <w:spacing w:before="40" w:after="40" w:line="280" w:lineRule="exact"/>
              <w:rPr>
                <w:b/>
                <w:sz w:val="24"/>
                <w:szCs w:val="24"/>
              </w:rPr>
            </w:pPr>
            <w:r w:rsidRPr="00AD4E69">
              <w:rPr>
                <w:b/>
                <w:sz w:val="24"/>
                <w:szCs w:val="24"/>
              </w:rPr>
              <w:t>1. ĐƠN VỊ THỰC HIỆN:</w:t>
            </w:r>
          </w:p>
        </w:tc>
        <w:tc>
          <w:tcPr>
            <w:tcW w:w="7626" w:type="dxa"/>
            <w:shd w:val="clear" w:color="auto" w:fill="auto"/>
            <w:vAlign w:val="center"/>
          </w:tcPr>
          <w:p w:rsidRPr="00AD4E69" w:rsidR="00666419" w:rsidP="006413EC" w:rsidRDefault="00584FA0" w14:paraId="5305E99E" w14:textId="178A8F35">
            <w:pPr>
              <w:tabs>
                <w:tab w:val="right" w:leader="dot" w:pos="6804"/>
              </w:tabs>
              <w:spacing w:before="40" w:after="40" w:line="280" w:lineRule="exact"/>
              <w:rPr>
                <w:szCs w:val="26"/>
                <w:lang w:val="vi-VN"/>
              </w:rPr>
            </w:pPr>
            <w:r>
              <w:rPr>
                <w:szCs w:val="26"/>
              </w:rPr>
              <w:t>Phòng</w:t>
            </w:r>
            <w:r w:rsidRPr="00AD4E69" w:rsidR="004D7A6B">
              <w:rPr>
                <w:szCs w:val="26"/>
                <w:lang w:val="vi-VN"/>
              </w:rPr>
              <w:t xml:space="preserve"> </w:t>
            </w:r>
            <w:r w:rsidRPr="00AD4E69" w:rsidR="00AD4E69">
              <w:rPr>
                <w:szCs w:val="26"/>
                <w:lang w:val="vi-VN"/>
              </w:rPr>
              <w:t xml:space="preserve">Công Nghệ </w:t>
            </w:r>
            <w:r w:rsidRPr="00AD4E69" w:rsidR="004D7A6B">
              <w:rPr>
                <w:szCs w:val="26"/>
                <w:lang w:val="vi-VN"/>
              </w:rPr>
              <w:t>Thông Tin</w:t>
            </w:r>
          </w:p>
        </w:tc>
      </w:tr>
      <w:tr w:rsidRPr="00CB2C55" w:rsidR="00666419" w:rsidTr="349DD1FC" w14:paraId="7CCC2062" w14:textId="77777777">
        <w:trPr>
          <w:jc w:val="center"/>
        </w:trPr>
        <w:tc>
          <w:tcPr>
            <w:tcW w:w="3074" w:type="dxa"/>
            <w:shd w:val="clear" w:color="auto" w:fill="auto"/>
            <w:vAlign w:val="center"/>
          </w:tcPr>
          <w:p w:rsidRPr="00AD4E69" w:rsidR="00666419" w:rsidP="006413EC" w:rsidRDefault="00666419" w14:paraId="47083217" w14:textId="77777777">
            <w:pPr>
              <w:tabs>
                <w:tab w:val="center" w:pos="6804"/>
              </w:tabs>
              <w:spacing w:before="40" w:after="40" w:line="280" w:lineRule="exact"/>
              <w:rPr>
                <w:b/>
                <w:sz w:val="24"/>
                <w:szCs w:val="24"/>
              </w:rPr>
            </w:pPr>
            <w:r w:rsidRPr="00AD4E69">
              <w:rPr>
                <w:b/>
                <w:sz w:val="24"/>
                <w:szCs w:val="24"/>
              </w:rPr>
              <w:t>2. QUY TRÌNH:</w:t>
            </w:r>
          </w:p>
        </w:tc>
        <w:tc>
          <w:tcPr>
            <w:tcW w:w="7626" w:type="dxa"/>
            <w:shd w:val="clear" w:color="auto" w:fill="auto"/>
            <w:vAlign w:val="center"/>
          </w:tcPr>
          <w:p w:rsidRPr="00AD4E69" w:rsidR="00666419" w:rsidP="46C5EBF0" w:rsidRDefault="278192B6" w14:paraId="77C6FDD5" w14:textId="691648B6">
            <w:pPr>
              <w:tabs>
                <w:tab w:val="left" w:pos="284"/>
                <w:tab w:val="left" w:pos="567"/>
              </w:tabs>
              <w:spacing w:before="40" w:after="40" w:line="320" w:lineRule="exact"/>
              <w:jc w:val="both"/>
              <w:rPr>
                <w:lang w:val="vi-VN"/>
              </w:rPr>
            </w:pPr>
            <w:r w:rsidRPr="349DD1FC">
              <w:rPr>
                <w:lang w:val="vi-VN"/>
              </w:rPr>
              <w:t>QUY TRÌNH MỞ PORT TRUY CẬP VÀO HỆ THỐNG MÁY CHỦ TRÊN</w:t>
            </w:r>
            <w:r>
              <w:t xml:space="preserve"> </w:t>
            </w:r>
            <w:r w:rsidRPr="349DD1FC">
              <w:rPr>
                <w:lang w:val="vi-VN"/>
              </w:rPr>
              <w:t>THIẾT BỊ TƯỜNG LỬA</w:t>
            </w:r>
          </w:p>
          <w:p w:rsidRPr="00AD4E69" w:rsidR="00666419" w:rsidP="349DD1FC" w:rsidRDefault="00666419" w14:paraId="20767DFD" w14:textId="0FB524CC">
            <w:pPr>
              <w:tabs>
                <w:tab w:val="left" w:pos="284"/>
                <w:tab w:val="left" w:pos="567"/>
              </w:tabs>
              <w:spacing w:before="40" w:after="40" w:line="320" w:lineRule="exact"/>
              <w:jc w:val="both"/>
              <w:rPr>
                <w:lang w:val="vi-VN"/>
              </w:rPr>
            </w:pPr>
          </w:p>
        </w:tc>
      </w:tr>
      <w:tr w:rsidRPr="00CB2C55" w:rsidR="00666419" w:rsidTr="349DD1FC" w14:paraId="0B3349C5" w14:textId="77777777">
        <w:trPr>
          <w:jc w:val="center"/>
        </w:trPr>
        <w:tc>
          <w:tcPr>
            <w:tcW w:w="3074" w:type="dxa"/>
            <w:shd w:val="clear" w:color="auto" w:fill="auto"/>
            <w:vAlign w:val="center"/>
          </w:tcPr>
          <w:p w:rsidRPr="00AD4E69" w:rsidR="00666419" w:rsidP="006413EC" w:rsidRDefault="00666419" w14:paraId="3E0348C3" w14:textId="77777777">
            <w:pPr>
              <w:tabs>
                <w:tab w:val="center" w:pos="6804"/>
              </w:tabs>
              <w:spacing w:before="40" w:after="40" w:line="280" w:lineRule="exact"/>
              <w:rPr>
                <w:b/>
                <w:sz w:val="24"/>
                <w:szCs w:val="24"/>
              </w:rPr>
            </w:pPr>
            <w:r w:rsidRPr="00AD4E69">
              <w:rPr>
                <w:b/>
                <w:sz w:val="24"/>
                <w:szCs w:val="24"/>
              </w:rPr>
              <w:t>3. NGÀY THỰC HIỆN QUY TRÌNH QLRR:</w:t>
            </w:r>
          </w:p>
        </w:tc>
        <w:tc>
          <w:tcPr>
            <w:tcW w:w="7626" w:type="dxa"/>
            <w:shd w:val="clear" w:color="auto" w:fill="auto"/>
            <w:vAlign w:val="center"/>
          </w:tcPr>
          <w:p w:rsidRPr="00AD4E69" w:rsidR="00666419" w:rsidP="349DD1FC" w:rsidRDefault="21E9ACD5" w14:paraId="1F0B2FBE" w14:textId="41CB3B01">
            <w:pPr>
              <w:tabs>
                <w:tab w:val="center" w:pos="6804"/>
              </w:tabs>
              <w:spacing w:before="40" w:after="40" w:line="280" w:lineRule="exact"/>
              <w:rPr>
                <w:szCs w:val="26"/>
                <w:lang w:val="vi-VN"/>
              </w:rPr>
            </w:pPr>
            <w:r w:rsidRPr="00AD4E69">
              <w:rPr>
                <w:szCs w:val="26"/>
                <w:lang w:val="vi-VN"/>
              </w:rPr>
              <w:t>12/6/</w:t>
            </w:r>
            <w:r w:rsidRPr="27FDC7B8">
              <w:rPr>
                <w:lang w:val="vi-VN"/>
              </w:rPr>
              <w:t>20</w:t>
            </w:r>
            <w:ins w:author="Microsoft Word" w:date="2025-06-17T05:09:00Z" w16du:dateUtc="2025-06-17T12:09:00Z" w:id="0">
              <w:r w:rsidRPr="5EE87863" w:rsidR="7480B374">
                <w:rPr>
                  <w:lang w:val="vi-VN"/>
                </w:rPr>
                <w:t>X</w:t>
              </w:r>
              <w:r w:rsidRPr="7CB9BEE3" w:rsidR="7480B374">
                <w:rPr>
                  <w:lang w:val="vi-VN"/>
                </w:rPr>
                <w:t>XX</w:t>
              </w:r>
              <w:r w:rsidRPr="349DD1FC" w:rsidR="7480B374">
                <w:rPr>
                  <w:lang w:val="vi-VN"/>
                </w:rPr>
                <w:t>XX</w:t>
              </w:r>
            </w:ins>
          </w:p>
        </w:tc>
      </w:tr>
      <w:tr w:rsidRPr="00CB2C55" w:rsidR="002A35F3" w:rsidTr="349DD1FC" w14:paraId="46298CB0" w14:textId="77777777">
        <w:trPr>
          <w:trHeight w:val="442"/>
          <w:jc w:val="center"/>
        </w:trPr>
        <w:tc>
          <w:tcPr>
            <w:tcW w:w="3074" w:type="dxa"/>
            <w:shd w:val="clear" w:color="auto" w:fill="auto"/>
            <w:vAlign w:val="center"/>
          </w:tcPr>
          <w:p w:rsidRPr="00AD4E69" w:rsidR="002A35F3" w:rsidP="006413EC" w:rsidRDefault="002A35F3" w14:paraId="49A1B174" w14:textId="77777777">
            <w:pPr>
              <w:tabs>
                <w:tab w:val="center" w:pos="6804"/>
              </w:tabs>
              <w:spacing w:before="40" w:after="40" w:line="280" w:lineRule="exact"/>
              <w:rPr>
                <w:b/>
                <w:color w:val="000000" w:themeColor="text1"/>
                <w:sz w:val="24"/>
                <w:szCs w:val="24"/>
              </w:rPr>
            </w:pPr>
            <w:r w:rsidRPr="00AD4E69">
              <w:rPr>
                <w:b/>
                <w:color w:val="000000" w:themeColor="text1"/>
                <w:sz w:val="24"/>
                <w:szCs w:val="24"/>
              </w:rPr>
              <w:t>4. MỤC TIÊU</w:t>
            </w:r>
            <w:r w:rsidRPr="00AD4E69" w:rsidR="00CE649C">
              <w:rPr>
                <w:rStyle w:val="FootnoteReference"/>
                <w:b/>
                <w:color w:val="000000" w:themeColor="text1"/>
                <w:sz w:val="24"/>
                <w:szCs w:val="24"/>
              </w:rPr>
              <w:footnoteReference w:id="1"/>
            </w:r>
          </w:p>
        </w:tc>
        <w:tc>
          <w:tcPr>
            <w:tcW w:w="7626" w:type="dxa"/>
            <w:shd w:val="clear" w:color="auto" w:fill="auto"/>
            <w:vAlign w:val="center"/>
          </w:tcPr>
          <w:p w:rsidRPr="00AD4E69" w:rsidR="002A35F3" w:rsidP="349DD1FC" w:rsidRDefault="002A35F3" w14:paraId="1FCAE7C1" w14:textId="1F25246E">
            <w:pPr>
              <w:tabs>
                <w:tab w:val="center" w:pos="6804"/>
              </w:tabs>
              <w:spacing w:before="40" w:after="40" w:line="280" w:lineRule="exact"/>
              <w:rPr>
                <w:rFonts w:eastAsiaTheme="minorEastAsia"/>
                <w:color w:val="000000" w:themeColor="text1"/>
                <w:lang w:val="vi-VN"/>
              </w:rPr>
            </w:pPr>
          </w:p>
        </w:tc>
      </w:tr>
    </w:tbl>
    <w:p w:rsidRPr="00F55199" w:rsidR="00666419" w:rsidP="00666419" w:rsidRDefault="00666419" w14:paraId="430710E8" w14:textId="77777777">
      <w:pPr>
        <w:rPr>
          <w:szCs w:val="26"/>
        </w:rPr>
      </w:pPr>
    </w:p>
    <w:tbl>
      <w:tblPr>
        <w:tblW w:w="15276"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4"/>
        <w:gridCol w:w="1378"/>
        <w:gridCol w:w="1316"/>
        <w:gridCol w:w="1240"/>
        <w:gridCol w:w="750"/>
        <w:gridCol w:w="1622"/>
        <w:gridCol w:w="860"/>
        <w:gridCol w:w="840"/>
        <w:gridCol w:w="1836"/>
        <w:gridCol w:w="799"/>
        <w:gridCol w:w="860"/>
        <w:gridCol w:w="1185"/>
        <w:gridCol w:w="842"/>
        <w:gridCol w:w="1254"/>
      </w:tblGrid>
      <w:tr w:rsidRPr="00627AB0" w:rsidR="00F2578F" w:rsidTr="3836BA97" w14:paraId="37D45FE4" w14:textId="77777777">
        <w:trPr>
          <w:cantSplit/>
          <w:trHeight w:val="593"/>
          <w:tblHeader/>
        </w:trPr>
        <w:tc>
          <w:tcPr>
            <w:tcW w:w="505" w:type="dxa"/>
            <w:vMerge w:val="restart"/>
            <w:shd w:val="clear" w:color="auto" w:fill="F2F2F2" w:themeFill="background1" w:themeFillShade="F2"/>
            <w:tcMar/>
            <w:vAlign w:val="center"/>
          </w:tcPr>
          <w:p w:rsidRPr="00627AB0" w:rsidR="00734AE7" w:rsidP="00734AE7" w:rsidRDefault="00734AE7" w14:paraId="01206D60" w14:textId="77777777">
            <w:pPr>
              <w:tabs>
                <w:tab w:val="left" w:pos="284"/>
              </w:tabs>
              <w:spacing w:before="20" w:after="20" w:line="300" w:lineRule="exact"/>
              <w:jc w:val="center"/>
              <w:rPr>
                <w:b/>
                <w:sz w:val="22"/>
              </w:rPr>
            </w:pPr>
            <w:r>
              <w:rPr>
                <w:b/>
                <w:sz w:val="22"/>
              </w:rPr>
              <w:t>stt</w:t>
            </w:r>
          </w:p>
        </w:tc>
        <w:tc>
          <w:tcPr>
            <w:tcW w:w="1640" w:type="dxa"/>
            <w:vMerge w:val="restart"/>
            <w:shd w:val="clear" w:color="auto" w:fill="F2F2F2" w:themeFill="background1" w:themeFillShade="F2"/>
            <w:tcMar/>
            <w:vAlign w:val="center"/>
          </w:tcPr>
          <w:p w:rsidR="00734AE7" w:rsidP="00734AE7" w:rsidRDefault="00734AE7" w14:paraId="5410AE3A" w14:textId="77777777">
            <w:pPr>
              <w:tabs>
                <w:tab w:val="left" w:pos="284"/>
              </w:tabs>
              <w:spacing w:before="20" w:after="20" w:line="300" w:lineRule="exact"/>
              <w:jc w:val="center"/>
              <w:rPr>
                <w:b/>
                <w:sz w:val="22"/>
              </w:rPr>
            </w:pPr>
            <w:r w:rsidRPr="00627AB0">
              <w:rPr>
                <w:b/>
                <w:sz w:val="22"/>
              </w:rPr>
              <w:t xml:space="preserve">Các bước thực hiện </w:t>
            </w:r>
            <w:r>
              <w:rPr>
                <w:b/>
                <w:sz w:val="22"/>
              </w:rPr>
              <w:t xml:space="preserve">quy trình </w:t>
            </w:r>
            <w:r w:rsidRPr="00627AB0">
              <w:rPr>
                <w:b/>
                <w:sz w:val="22"/>
              </w:rPr>
              <w:t xml:space="preserve"> </w:t>
            </w:r>
          </w:p>
          <w:p w:rsidRPr="007F6F6F" w:rsidR="00734AE7" w:rsidP="00734AE7" w:rsidRDefault="00734AE7" w14:paraId="1EF8C350" w14:textId="77777777">
            <w:pPr>
              <w:tabs>
                <w:tab w:val="left" w:pos="284"/>
              </w:tabs>
              <w:spacing w:before="20" w:after="20" w:line="300" w:lineRule="exact"/>
              <w:jc w:val="center"/>
              <w:rPr>
                <w:i/>
                <w:sz w:val="22"/>
              </w:rPr>
            </w:pPr>
            <w:r w:rsidRPr="007F6F6F">
              <w:rPr>
                <w:i/>
                <w:sz w:val="22"/>
              </w:rPr>
              <w:t>(Steps of process)</w:t>
            </w:r>
          </w:p>
        </w:tc>
        <w:tc>
          <w:tcPr>
            <w:tcW w:w="1308" w:type="dxa"/>
            <w:vMerge w:val="restart"/>
            <w:shd w:val="clear" w:color="auto" w:fill="F2F2F2" w:themeFill="background1" w:themeFillShade="F2"/>
            <w:tcMar/>
            <w:vAlign w:val="center"/>
          </w:tcPr>
          <w:p w:rsidR="00734AE7" w:rsidP="00734AE7" w:rsidRDefault="00734AE7" w14:paraId="486983A4" w14:textId="77777777">
            <w:pPr>
              <w:tabs>
                <w:tab w:val="left" w:pos="284"/>
              </w:tabs>
              <w:spacing w:before="20" w:after="20" w:line="300" w:lineRule="exact"/>
              <w:jc w:val="center"/>
              <w:rPr>
                <w:b/>
                <w:sz w:val="22"/>
              </w:rPr>
            </w:pPr>
            <w:r>
              <w:rPr>
                <w:b/>
                <w:sz w:val="22"/>
              </w:rPr>
              <w:t xml:space="preserve">Rủi ro </w:t>
            </w:r>
          </w:p>
          <w:p w:rsidR="00734AE7" w:rsidP="00734AE7" w:rsidRDefault="00734AE7" w14:paraId="12EC1188" w14:textId="77777777">
            <w:pPr>
              <w:tabs>
                <w:tab w:val="left" w:pos="284"/>
              </w:tabs>
              <w:spacing w:before="20" w:after="20" w:line="300" w:lineRule="exact"/>
              <w:jc w:val="center"/>
              <w:rPr>
                <w:b/>
                <w:sz w:val="22"/>
              </w:rPr>
            </w:pPr>
            <w:r>
              <w:rPr>
                <w:b/>
                <w:sz w:val="22"/>
              </w:rPr>
              <w:t xml:space="preserve">tiềm ẩn  </w:t>
            </w:r>
          </w:p>
          <w:p w:rsidRPr="007F6F6F" w:rsidR="00734AE7" w:rsidP="00734AE7" w:rsidRDefault="00734AE7" w14:paraId="056957EA" w14:textId="77777777">
            <w:pPr>
              <w:tabs>
                <w:tab w:val="left" w:pos="284"/>
              </w:tabs>
              <w:spacing w:before="20" w:after="20" w:line="300" w:lineRule="exact"/>
              <w:jc w:val="center"/>
              <w:rPr>
                <w:i/>
                <w:sz w:val="22"/>
              </w:rPr>
            </w:pPr>
            <w:r w:rsidRPr="007F6F6F">
              <w:rPr>
                <w:i/>
                <w:sz w:val="22"/>
              </w:rPr>
              <w:t>(</w:t>
            </w:r>
            <w:r>
              <w:rPr>
                <w:i/>
                <w:sz w:val="22"/>
              </w:rPr>
              <w:t>T</w:t>
            </w:r>
            <w:r w:rsidRPr="007F6F6F">
              <w:rPr>
                <w:i/>
                <w:sz w:val="22"/>
              </w:rPr>
              <w:t>he potential risks)</w:t>
            </w:r>
          </w:p>
        </w:tc>
        <w:tc>
          <w:tcPr>
            <w:tcW w:w="1262" w:type="dxa"/>
            <w:vMerge w:val="restart"/>
            <w:shd w:val="clear" w:color="auto" w:fill="F2F2F2" w:themeFill="background1" w:themeFillShade="F2"/>
            <w:tcMar/>
            <w:vAlign w:val="center"/>
          </w:tcPr>
          <w:p w:rsidR="00734AE7" w:rsidP="00734AE7" w:rsidRDefault="00734AE7" w14:paraId="355E66C1" w14:textId="77777777">
            <w:pPr>
              <w:tabs>
                <w:tab w:val="left" w:pos="284"/>
              </w:tabs>
              <w:spacing w:before="20" w:after="20" w:line="300" w:lineRule="exact"/>
              <w:jc w:val="center"/>
              <w:rPr>
                <w:b/>
                <w:sz w:val="22"/>
              </w:rPr>
            </w:pPr>
            <w:r w:rsidRPr="00627AB0">
              <w:rPr>
                <w:b/>
                <w:sz w:val="22"/>
              </w:rPr>
              <w:t xml:space="preserve">Nguyên nhân </w:t>
            </w:r>
            <w:r>
              <w:rPr>
                <w:b/>
                <w:sz w:val="22"/>
              </w:rPr>
              <w:t>của rủi ro</w:t>
            </w:r>
          </w:p>
          <w:p w:rsidRPr="007F6F6F" w:rsidR="00734AE7" w:rsidP="00734AE7" w:rsidRDefault="00734AE7" w14:paraId="0198BD2E" w14:textId="77777777">
            <w:pPr>
              <w:tabs>
                <w:tab w:val="left" w:pos="284"/>
              </w:tabs>
              <w:spacing w:before="20" w:after="20" w:line="300" w:lineRule="exact"/>
              <w:jc w:val="center"/>
              <w:rPr>
                <w:i/>
                <w:sz w:val="22"/>
              </w:rPr>
            </w:pPr>
            <w:r w:rsidRPr="007F6F6F">
              <w:rPr>
                <w:i/>
                <w:sz w:val="22"/>
              </w:rPr>
              <w:t>(Causes of risk)</w:t>
            </w:r>
          </w:p>
        </w:tc>
        <w:tc>
          <w:tcPr>
            <w:tcW w:w="764" w:type="dxa"/>
            <w:vMerge w:val="restart"/>
            <w:shd w:val="clear" w:color="auto" w:fill="F2F2F2" w:themeFill="background1" w:themeFillShade="F2"/>
            <w:tcMar/>
            <w:vAlign w:val="center"/>
          </w:tcPr>
          <w:p w:rsidR="00734AE7" w:rsidP="00734AE7" w:rsidRDefault="00734AE7" w14:paraId="5B9E30A0" w14:textId="77777777">
            <w:pPr>
              <w:tabs>
                <w:tab w:val="left" w:pos="284"/>
              </w:tabs>
              <w:spacing w:before="20" w:after="20" w:line="300" w:lineRule="exact"/>
              <w:jc w:val="center"/>
              <w:rPr>
                <w:b/>
                <w:sz w:val="22"/>
              </w:rPr>
            </w:pPr>
            <w:r w:rsidRPr="00627AB0">
              <w:rPr>
                <w:b/>
                <w:sz w:val="22"/>
              </w:rPr>
              <w:t>Khả năng xảy ra</w:t>
            </w:r>
          </w:p>
          <w:p w:rsidRPr="00AF5F1A" w:rsidR="00734AE7" w:rsidP="00734AE7" w:rsidRDefault="00734AE7" w14:paraId="5EBC5CB1" w14:textId="77777777">
            <w:pPr>
              <w:tabs>
                <w:tab w:val="left" w:pos="284"/>
              </w:tabs>
              <w:spacing w:before="20" w:after="20" w:line="300" w:lineRule="exact"/>
              <w:jc w:val="center"/>
              <w:rPr>
                <w:b/>
                <w:color w:val="FF0000"/>
                <w:sz w:val="22"/>
              </w:rPr>
            </w:pPr>
            <w:r w:rsidRPr="00AF5F1A">
              <w:rPr>
                <w:b/>
                <w:color w:val="FF0000"/>
                <w:sz w:val="22"/>
              </w:rPr>
              <w:t>(Occ)</w:t>
            </w:r>
          </w:p>
        </w:tc>
        <w:tc>
          <w:tcPr>
            <w:tcW w:w="1622" w:type="dxa"/>
            <w:vMerge w:val="restart"/>
            <w:shd w:val="clear" w:color="auto" w:fill="F2F2F2" w:themeFill="background1" w:themeFillShade="F2"/>
            <w:tcMar/>
            <w:vAlign w:val="center"/>
          </w:tcPr>
          <w:p w:rsidR="00734AE7" w:rsidP="00734AE7" w:rsidRDefault="00734AE7" w14:paraId="7B3CCD2F" w14:textId="77777777">
            <w:pPr>
              <w:tabs>
                <w:tab w:val="left" w:pos="284"/>
              </w:tabs>
              <w:spacing w:before="20" w:after="20" w:line="300" w:lineRule="exact"/>
              <w:jc w:val="center"/>
              <w:rPr>
                <w:b/>
                <w:sz w:val="22"/>
              </w:rPr>
            </w:pPr>
            <w:r>
              <w:rPr>
                <w:b/>
                <w:sz w:val="22"/>
              </w:rPr>
              <w:t>Hậu quả có thể gây ra</w:t>
            </w:r>
          </w:p>
          <w:p w:rsidRPr="007F6F6F" w:rsidR="00734AE7" w:rsidP="00734AE7" w:rsidRDefault="00734AE7" w14:paraId="669890F0" w14:textId="77777777">
            <w:pPr>
              <w:tabs>
                <w:tab w:val="left" w:pos="284"/>
              </w:tabs>
              <w:spacing w:before="20" w:after="20" w:line="300" w:lineRule="exact"/>
              <w:jc w:val="center"/>
              <w:rPr>
                <w:i/>
                <w:sz w:val="22"/>
              </w:rPr>
            </w:pPr>
            <w:r w:rsidRPr="007F6F6F">
              <w:rPr>
                <w:i/>
                <w:sz w:val="22"/>
              </w:rPr>
              <w:t>(Consequences)</w:t>
            </w:r>
          </w:p>
        </w:tc>
        <w:tc>
          <w:tcPr>
            <w:tcW w:w="882" w:type="dxa"/>
            <w:vMerge w:val="restart"/>
            <w:shd w:val="clear" w:color="auto" w:fill="F2F2F2" w:themeFill="background1" w:themeFillShade="F2"/>
            <w:tcMar/>
            <w:vAlign w:val="center"/>
          </w:tcPr>
          <w:p w:rsidR="00734AE7" w:rsidP="00734AE7" w:rsidRDefault="00734AE7" w14:paraId="05FD339D" w14:textId="77777777">
            <w:pPr>
              <w:tabs>
                <w:tab w:val="left" w:pos="284"/>
              </w:tabs>
              <w:spacing w:before="20" w:after="20" w:line="300" w:lineRule="exact"/>
              <w:jc w:val="center"/>
              <w:rPr>
                <w:b/>
                <w:sz w:val="22"/>
              </w:rPr>
            </w:pPr>
            <w:r w:rsidRPr="00627AB0">
              <w:rPr>
                <w:b/>
                <w:sz w:val="22"/>
              </w:rPr>
              <w:t xml:space="preserve">Mức độ </w:t>
            </w:r>
            <w:r>
              <w:rPr>
                <w:b/>
                <w:sz w:val="22"/>
              </w:rPr>
              <w:t>ảnh hưởng</w:t>
            </w:r>
          </w:p>
          <w:p w:rsidRPr="00AF5F1A" w:rsidR="00734AE7" w:rsidP="00734AE7" w:rsidRDefault="00734AE7" w14:paraId="5DB1BB24" w14:textId="77777777">
            <w:pPr>
              <w:tabs>
                <w:tab w:val="left" w:pos="284"/>
              </w:tabs>
              <w:spacing w:before="20" w:after="20" w:line="300" w:lineRule="exact"/>
              <w:jc w:val="center"/>
              <w:rPr>
                <w:b/>
                <w:color w:val="FF0000"/>
                <w:sz w:val="22"/>
              </w:rPr>
            </w:pPr>
            <w:r w:rsidRPr="00AF5F1A">
              <w:rPr>
                <w:b/>
                <w:color w:val="FF0000"/>
                <w:sz w:val="22"/>
              </w:rPr>
              <w:t>(Sev)</w:t>
            </w:r>
          </w:p>
        </w:tc>
        <w:tc>
          <w:tcPr>
            <w:tcW w:w="840" w:type="dxa"/>
            <w:vMerge w:val="restart"/>
            <w:shd w:val="clear" w:color="auto" w:fill="F2F2F2" w:themeFill="background1" w:themeFillShade="F2"/>
            <w:tcMar/>
            <w:vAlign w:val="center"/>
          </w:tcPr>
          <w:p w:rsidR="00734AE7" w:rsidP="00734AE7" w:rsidRDefault="00734AE7" w14:paraId="06653B42" w14:textId="77777777">
            <w:pPr>
              <w:tabs>
                <w:tab w:val="left" w:pos="284"/>
              </w:tabs>
              <w:spacing w:before="20" w:after="20" w:line="300" w:lineRule="exact"/>
              <w:jc w:val="center"/>
              <w:rPr>
                <w:b/>
                <w:sz w:val="22"/>
              </w:rPr>
            </w:pPr>
            <w:r>
              <w:rPr>
                <w:b/>
                <w:sz w:val="22"/>
              </w:rPr>
              <w:t xml:space="preserve">Số </w:t>
            </w:r>
          </w:p>
          <w:p w:rsidRPr="00627AB0" w:rsidR="00734AE7" w:rsidP="00734AE7" w:rsidRDefault="00734AE7" w14:paraId="749F0B05" w14:textId="77777777">
            <w:pPr>
              <w:tabs>
                <w:tab w:val="left" w:pos="284"/>
              </w:tabs>
              <w:spacing w:before="20" w:after="20" w:line="300" w:lineRule="exact"/>
              <w:jc w:val="center"/>
              <w:rPr>
                <w:b/>
                <w:sz w:val="22"/>
              </w:rPr>
            </w:pPr>
            <w:r w:rsidRPr="00461606">
              <w:rPr>
                <w:b/>
                <w:color w:val="FF0000"/>
                <w:sz w:val="22"/>
              </w:rPr>
              <w:t>RPN</w:t>
            </w:r>
            <w:r w:rsidRPr="00461606">
              <w:rPr>
                <w:b/>
                <w:color w:val="FF0000"/>
                <w:sz w:val="22"/>
                <w:vertAlign w:val="superscript"/>
              </w:rPr>
              <w:t>1</w:t>
            </w:r>
            <w:r w:rsidRPr="00461606">
              <w:rPr>
                <w:b/>
                <w:color w:val="FF0000"/>
                <w:sz w:val="22"/>
              </w:rPr>
              <w:t xml:space="preserve"> </w:t>
            </w:r>
            <w:r w:rsidRPr="00627AB0">
              <w:rPr>
                <w:b/>
                <w:sz w:val="22"/>
              </w:rPr>
              <w:t xml:space="preserve">= </w:t>
            </w:r>
            <w:r>
              <w:rPr>
                <w:b/>
                <w:sz w:val="22"/>
              </w:rPr>
              <w:t>(</w:t>
            </w:r>
            <w:r w:rsidRPr="00627AB0">
              <w:rPr>
                <w:b/>
                <w:sz w:val="22"/>
              </w:rPr>
              <w:t>5</w:t>
            </w:r>
            <w:r>
              <w:rPr>
                <w:b/>
                <w:sz w:val="22"/>
              </w:rPr>
              <w:t>)</w:t>
            </w:r>
            <w:r w:rsidRPr="00627AB0">
              <w:rPr>
                <w:b/>
                <w:sz w:val="22"/>
              </w:rPr>
              <w:t>x</w:t>
            </w:r>
            <w:r>
              <w:rPr>
                <w:b/>
                <w:sz w:val="22"/>
              </w:rPr>
              <w:t>(</w:t>
            </w:r>
            <w:r w:rsidRPr="00627AB0">
              <w:rPr>
                <w:b/>
                <w:sz w:val="22"/>
              </w:rPr>
              <w:t>7</w:t>
            </w:r>
            <w:r>
              <w:rPr>
                <w:b/>
                <w:sz w:val="22"/>
              </w:rPr>
              <w:t>)</w:t>
            </w:r>
          </w:p>
        </w:tc>
        <w:tc>
          <w:tcPr>
            <w:tcW w:w="1383" w:type="dxa"/>
            <w:vMerge w:val="restart"/>
            <w:shd w:val="clear" w:color="auto" w:fill="F2F2F2" w:themeFill="background1" w:themeFillShade="F2"/>
            <w:tcMar/>
            <w:vAlign w:val="center"/>
          </w:tcPr>
          <w:p w:rsidRPr="00627AB0" w:rsidR="00734AE7" w:rsidP="00734AE7" w:rsidRDefault="00734AE7" w14:paraId="1476B9ED" w14:textId="77777777">
            <w:pPr>
              <w:tabs>
                <w:tab w:val="left" w:pos="284"/>
              </w:tabs>
              <w:spacing w:before="20" w:after="20" w:line="300" w:lineRule="exact"/>
              <w:jc w:val="center"/>
              <w:rPr>
                <w:b/>
                <w:sz w:val="22"/>
              </w:rPr>
            </w:pPr>
            <w:r w:rsidRPr="00627AB0">
              <w:rPr>
                <w:b/>
                <w:sz w:val="22"/>
              </w:rPr>
              <w:t xml:space="preserve">Biện pháp kiểm soát </w:t>
            </w:r>
            <w:r>
              <w:rPr>
                <w:b/>
                <w:sz w:val="22"/>
              </w:rPr>
              <w:t xml:space="preserve">(BPKS) </w:t>
            </w:r>
            <w:r w:rsidRPr="00627AB0">
              <w:rPr>
                <w:b/>
                <w:sz w:val="22"/>
              </w:rPr>
              <w:t>hiện hữu</w:t>
            </w:r>
            <w:r>
              <w:rPr>
                <w:b/>
                <w:sz w:val="22"/>
              </w:rPr>
              <w:t xml:space="preserve"> </w:t>
            </w:r>
            <w:r w:rsidRPr="007F6F6F">
              <w:rPr>
                <w:i/>
                <w:sz w:val="22"/>
              </w:rPr>
              <w:t>(the current controls)</w:t>
            </w:r>
          </w:p>
        </w:tc>
        <w:tc>
          <w:tcPr>
            <w:tcW w:w="2866" w:type="dxa"/>
            <w:gridSpan w:val="3"/>
            <w:shd w:val="clear" w:color="auto" w:fill="F2F2F2" w:themeFill="background1" w:themeFillShade="F2"/>
            <w:tcMar/>
            <w:vAlign w:val="center"/>
          </w:tcPr>
          <w:p w:rsidR="00734AE7" w:rsidP="00734AE7" w:rsidRDefault="00734AE7" w14:paraId="29C77D5C" w14:textId="77777777">
            <w:pPr>
              <w:tabs>
                <w:tab w:val="left" w:pos="284"/>
              </w:tabs>
              <w:spacing w:before="20" w:after="20" w:line="300" w:lineRule="exact"/>
              <w:jc w:val="center"/>
              <w:rPr>
                <w:b/>
                <w:sz w:val="22"/>
              </w:rPr>
            </w:pPr>
            <w:r w:rsidRPr="00627AB0">
              <w:rPr>
                <w:b/>
                <w:sz w:val="22"/>
              </w:rPr>
              <w:t xml:space="preserve">Đánh giá lại </w:t>
            </w:r>
          </w:p>
          <w:p w:rsidRPr="00627AB0" w:rsidR="00734AE7" w:rsidP="00734AE7" w:rsidRDefault="00734AE7" w14:paraId="6520F81A" w14:textId="77777777">
            <w:pPr>
              <w:tabs>
                <w:tab w:val="left" w:pos="284"/>
              </w:tabs>
              <w:spacing w:before="20" w:after="20" w:line="300" w:lineRule="exact"/>
              <w:jc w:val="center"/>
              <w:rPr>
                <w:b/>
                <w:sz w:val="22"/>
              </w:rPr>
            </w:pPr>
            <w:r w:rsidRPr="00627AB0">
              <w:rPr>
                <w:b/>
                <w:sz w:val="22"/>
              </w:rPr>
              <w:t>rủi ro</w:t>
            </w:r>
            <w:r>
              <w:rPr>
                <w:b/>
                <w:sz w:val="22"/>
              </w:rPr>
              <w:t xml:space="preserve">&amp; cơ hội </w:t>
            </w:r>
          </w:p>
        </w:tc>
        <w:tc>
          <w:tcPr>
            <w:tcW w:w="2204" w:type="dxa"/>
            <w:gridSpan w:val="2"/>
            <w:shd w:val="clear" w:color="auto" w:fill="F2F2F2" w:themeFill="background1" w:themeFillShade="F2"/>
            <w:tcMar/>
            <w:vAlign w:val="center"/>
          </w:tcPr>
          <w:p w:rsidRPr="00627AB0" w:rsidR="00734AE7" w:rsidP="00734AE7" w:rsidRDefault="00734AE7" w14:paraId="3CDAFACD" w14:textId="77777777">
            <w:pPr>
              <w:tabs>
                <w:tab w:val="left" w:pos="284"/>
              </w:tabs>
              <w:spacing w:before="20" w:after="20" w:line="300" w:lineRule="exact"/>
              <w:jc w:val="center"/>
              <w:rPr>
                <w:b/>
                <w:sz w:val="22"/>
              </w:rPr>
            </w:pPr>
            <w:r>
              <w:rPr>
                <w:b/>
                <w:sz w:val="22"/>
              </w:rPr>
              <w:t>Hành động đề nghị</w:t>
            </w:r>
          </w:p>
        </w:tc>
      </w:tr>
      <w:tr w:rsidRPr="00627AB0" w:rsidR="00F2578F" w:rsidTr="3836BA97" w14:paraId="37B1ACF4" w14:textId="77777777">
        <w:trPr>
          <w:cantSplit/>
          <w:trHeight w:val="1152"/>
          <w:tblHeader/>
        </w:trPr>
        <w:tc>
          <w:tcPr>
            <w:tcW w:w="505" w:type="dxa"/>
            <w:vMerge/>
            <w:tcMar/>
          </w:tcPr>
          <w:p w:rsidRPr="00627AB0" w:rsidR="00734AE7" w:rsidP="00734AE7" w:rsidRDefault="00734AE7" w14:paraId="696F8A5D" w14:textId="77777777">
            <w:pPr>
              <w:tabs>
                <w:tab w:val="left" w:pos="284"/>
              </w:tabs>
              <w:spacing w:before="20" w:after="20" w:line="300" w:lineRule="exact"/>
              <w:jc w:val="both"/>
              <w:rPr>
                <w:b/>
                <w:sz w:val="22"/>
              </w:rPr>
            </w:pPr>
          </w:p>
        </w:tc>
        <w:tc>
          <w:tcPr>
            <w:tcW w:w="1640" w:type="dxa"/>
            <w:vMerge/>
            <w:tcMar/>
            <w:vAlign w:val="center"/>
          </w:tcPr>
          <w:p w:rsidRPr="00627AB0" w:rsidR="00734AE7" w:rsidP="00734AE7" w:rsidRDefault="00734AE7" w14:paraId="771BF822" w14:textId="77777777">
            <w:pPr>
              <w:tabs>
                <w:tab w:val="left" w:pos="284"/>
              </w:tabs>
              <w:spacing w:before="20" w:after="20" w:line="300" w:lineRule="exact"/>
              <w:jc w:val="center"/>
              <w:rPr>
                <w:b/>
                <w:sz w:val="22"/>
              </w:rPr>
            </w:pPr>
          </w:p>
        </w:tc>
        <w:tc>
          <w:tcPr>
            <w:tcW w:w="1308" w:type="dxa"/>
            <w:vMerge/>
            <w:tcMar/>
            <w:vAlign w:val="center"/>
          </w:tcPr>
          <w:p w:rsidRPr="00627AB0" w:rsidR="00734AE7" w:rsidP="00734AE7" w:rsidRDefault="00734AE7" w14:paraId="070B3534" w14:textId="77777777">
            <w:pPr>
              <w:tabs>
                <w:tab w:val="left" w:pos="284"/>
              </w:tabs>
              <w:spacing w:before="20" w:after="20" w:line="300" w:lineRule="exact"/>
              <w:jc w:val="center"/>
              <w:rPr>
                <w:b/>
                <w:sz w:val="22"/>
              </w:rPr>
            </w:pPr>
          </w:p>
        </w:tc>
        <w:tc>
          <w:tcPr>
            <w:tcW w:w="1262" w:type="dxa"/>
            <w:vMerge/>
            <w:tcMar/>
            <w:vAlign w:val="center"/>
          </w:tcPr>
          <w:p w:rsidRPr="00627AB0" w:rsidR="00734AE7" w:rsidP="00734AE7" w:rsidRDefault="00734AE7" w14:paraId="5404C150" w14:textId="77777777">
            <w:pPr>
              <w:tabs>
                <w:tab w:val="left" w:pos="284"/>
              </w:tabs>
              <w:spacing w:before="20" w:after="20" w:line="300" w:lineRule="exact"/>
              <w:jc w:val="center"/>
              <w:rPr>
                <w:b/>
                <w:sz w:val="22"/>
              </w:rPr>
            </w:pPr>
          </w:p>
        </w:tc>
        <w:tc>
          <w:tcPr>
            <w:tcW w:w="764" w:type="dxa"/>
            <w:vMerge/>
            <w:tcMar/>
            <w:textDirection w:val="btLr"/>
            <w:vAlign w:val="center"/>
          </w:tcPr>
          <w:p w:rsidRPr="00627AB0" w:rsidR="00734AE7" w:rsidP="00734AE7" w:rsidRDefault="00734AE7" w14:paraId="55790775" w14:textId="77777777">
            <w:pPr>
              <w:tabs>
                <w:tab w:val="left" w:pos="284"/>
              </w:tabs>
              <w:spacing w:before="20" w:after="20" w:line="300" w:lineRule="exact"/>
              <w:ind w:left="113" w:right="113"/>
              <w:jc w:val="center"/>
              <w:rPr>
                <w:b/>
                <w:sz w:val="22"/>
              </w:rPr>
            </w:pPr>
          </w:p>
        </w:tc>
        <w:tc>
          <w:tcPr>
            <w:tcW w:w="1622" w:type="dxa"/>
            <w:vMerge/>
            <w:tcMar/>
            <w:vAlign w:val="center"/>
          </w:tcPr>
          <w:p w:rsidRPr="00627AB0" w:rsidR="00734AE7" w:rsidP="00734AE7" w:rsidRDefault="00734AE7" w14:paraId="1F1FF4D7" w14:textId="77777777">
            <w:pPr>
              <w:tabs>
                <w:tab w:val="left" w:pos="284"/>
              </w:tabs>
              <w:spacing w:before="20" w:after="20" w:line="300" w:lineRule="exact"/>
              <w:jc w:val="center"/>
              <w:rPr>
                <w:b/>
                <w:sz w:val="22"/>
              </w:rPr>
            </w:pPr>
          </w:p>
        </w:tc>
        <w:tc>
          <w:tcPr>
            <w:tcW w:w="882" w:type="dxa"/>
            <w:vMerge/>
            <w:tcMar/>
            <w:textDirection w:val="btLr"/>
            <w:vAlign w:val="center"/>
          </w:tcPr>
          <w:p w:rsidRPr="00627AB0" w:rsidR="00734AE7" w:rsidP="00734AE7" w:rsidRDefault="00734AE7" w14:paraId="28008DB6" w14:textId="77777777">
            <w:pPr>
              <w:tabs>
                <w:tab w:val="left" w:pos="284"/>
              </w:tabs>
              <w:spacing w:before="20" w:after="20" w:line="300" w:lineRule="exact"/>
              <w:ind w:left="113" w:right="113"/>
              <w:jc w:val="center"/>
              <w:rPr>
                <w:b/>
                <w:sz w:val="22"/>
              </w:rPr>
            </w:pPr>
          </w:p>
        </w:tc>
        <w:tc>
          <w:tcPr>
            <w:tcW w:w="840" w:type="dxa"/>
            <w:vMerge/>
            <w:tcMar/>
            <w:textDirection w:val="btLr"/>
            <w:vAlign w:val="center"/>
          </w:tcPr>
          <w:p w:rsidRPr="00627AB0" w:rsidR="00734AE7" w:rsidP="00734AE7" w:rsidRDefault="00734AE7" w14:paraId="38493C09" w14:textId="77777777">
            <w:pPr>
              <w:tabs>
                <w:tab w:val="left" w:pos="284"/>
              </w:tabs>
              <w:spacing w:before="20" w:after="20" w:line="300" w:lineRule="exact"/>
              <w:ind w:left="113" w:right="113"/>
              <w:jc w:val="center"/>
              <w:rPr>
                <w:b/>
                <w:sz w:val="22"/>
              </w:rPr>
            </w:pPr>
          </w:p>
        </w:tc>
        <w:tc>
          <w:tcPr>
            <w:tcW w:w="1383" w:type="dxa"/>
            <w:vMerge/>
            <w:tcMar/>
            <w:vAlign w:val="center"/>
          </w:tcPr>
          <w:p w:rsidRPr="00627AB0" w:rsidR="00734AE7" w:rsidP="00734AE7" w:rsidRDefault="00734AE7" w14:paraId="6C90F298" w14:textId="77777777">
            <w:pPr>
              <w:tabs>
                <w:tab w:val="left" w:pos="284"/>
              </w:tabs>
              <w:spacing w:before="20" w:after="20" w:line="300" w:lineRule="exact"/>
              <w:jc w:val="center"/>
              <w:rPr>
                <w:b/>
                <w:sz w:val="22"/>
              </w:rPr>
            </w:pPr>
          </w:p>
        </w:tc>
        <w:tc>
          <w:tcPr>
            <w:tcW w:w="799" w:type="dxa"/>
            <w:shd w:val="clear" w:color="auto" w:fill="F2F2F2" w:themeFill="background1" w:themeFillShade="F2"/>
            <w:tcMar/>
            <w:vAlign w:val="center"/>
          </w:tcPr>
          <w:p w:rsidR="00734AE7" w:rsidP="00734AE7" w:rsidRDefault="00734AE7" w14:paraId="0FB79C72" w14:textId="77777777">
            <w:pPr>
              <w:tabs>
                <w:tab w:val="left" w:pos="284"/>
              </w:tabs>
              <w:spacing w:before="20" w:after="20" w:line="300" w:lineRule="exact"/>
              <w:jc w:val="center"/>
              <w:rPr>
                <w:b/>
                <w:sz w:val="22"/>
              </w:rPr>
            </w:pPr>
            <w:r w:rsidRPr="00627AB0">
              <w:rPr>
                <w:b/>
                <w:sz w:val="22"/>
              </w:rPr>
              <w:t>Khả năng xảy ra</w:t>
            </w:r>
          </w:p>
          <w:p w:rsidRPr="00AF5F1A" w:rsidR="00734AE7" w:rsidP="00734AE7" w:rsidRDefault="00734AE7" w14:paraId="11F97232" w14:textId="77777777">
            <w:pPr>
              <w:tabs>
                <w:tab w:val="left" w:pos="284"/>
              </w:tabs>
              <w:spacing w:before="20" w:after="20" w:line="300" w:lineRule="exact"/>
              <w:jc w:val="center"/>
              <w:rPr>
                <w:b/>
                <w:color w:val="FF0000"/>
                <w:sz w:val="22"/>
              </w:rPr>
            </w:pPr>
            <w:r w:rsidRPr="00AF5F1A">
              <w:rPr>
                <w:b/>
                <w:color w:val="FF0000"/>
                <w:sz w:val="22"/>
              </w:rPr>
              <w:t>(Occ</w:t>
            </w:r>
            <w:r>
              <w:rPr>
                <w:b/>
                <w:color w:val="FF0000"/>
                <w:sz w:val="22"/>
                <w:vertAlign w:val="superscript"/>
              </w:rPr>
              <w:t>2</w:t>
            </w:r>
            <w:r w:rsidRPr="00AF5F1A">
              <w:rPr>
                <w:b/>
                <w:color w:val="FF0000"/>
                <w:sz w:val="22"/>
              </w:rPr>
              <w:t>)</w:t>
            </w:r>
          </w:p>
        </w:tc>
        <w:tc>
          <w:tcPr>
            <w:tcW w:w="882" w:type="dxa"/>
            <w:shd w:val="clear" w:color="auto" w:fill="F2F2F2" w:themeFill="background1" w:themeFillShade="F2"/>
            <w:tcMar/>
            <w:vAlign w:val="center"/>
          </w:tcPr>
          <w:p w:rsidR="00734AE7" w:rsidP="00734AE7" w:rsidRDefault="00734AE7" w14:paraId="299EA528" w14:textId="77777777">
            <w:pPr>
              <w:tabs>
                <w:tab w:val="left" w:pos="284"/>
              </w:tabs>
              <w:spacing w:before="20" w:after="20" w:line="300" w:lineRule="exact"/>
              <w:jc w:val="center"/>
              <w:rPr>
                <w:b/>
                <w:sz w:val="22"/>
              </w:rPr>
            </w:pPr>
            <w:r w:rsidRPr="00627AB0">
              <w:rPr>
                <w:b/>
                <w:sz w:val="22"/>
              </w:rPr>
              <w:t xml:space="preserve">Mức độ </w:t>
            </w:r>
            <w:r>
              <w:rPr>
                <w:b/>
                <w:sz w:val="22"/>
              </w:rPr>
              <w:t>ảnh hưởng</w:t>
            </w:r>
          </w:p>
          <w:p w:rsidRPr="00627AB0" w:rsidR="00734AE7" w:rsidP="00734AE7" w:rsidRDefault="00734AE7" w14:paraId="4632C3D3" w14:textId="77777777">
            <w:pPr>
              <w:tabs>
                <w:tab w:val="left" w:pos="284"/>
              </w:tabs>
              <w:spacing w:before="20" w:after="20" w:line="300" w:lineRule="exact"/>
              <w:jc w:val="center"/>
              <w:rPr>
                <w:b/>
                <w:sz w:val="22"/>
              </w:rPr>
            </w:pPr>
            <w:r w:rsidRPr="00AF5F1A">
              <w:rPr>
                <w:b/>
                <w:color w:val="FF0000"/>
                <w:sz w:val="22"/>
              </w:rPr>
              <w:t>(Sev</w:t>
            </w:r>
            <w:r>
              <w:rPr>
                <w:b/>
                <w:color w:val="FF0000"/>
                <w:sz w:val="22"/>
                <w:vertAlign w:val="superscript"/>
              </w:rPr>
              <w:t>2</w:t>
            </w:r>
            <w:r w:rsidRPr="00AF5F1A">
              <w:rPr>
                <w:b/>
                <w:color w:val="FF0000"/>
                <w:sz w:val="22"/>
              </w:rPr>
              <w:t>)</w:t>
            </w:r>
          </w:p>
        </w:tc>
        <w:tc>
          <w:tcPr>
            <w:tcW w:w="1185" w:type="dxa"/>
            <w:shd w:val="clear" w:color="auto" w:fill="F2F2F2" w:themeFill="background1" w:themeFillShade="F2"/>
            <w:tcMar/>
            <w:vAlign w:val="center"/>
          </w:tcPr>
          <w:p w:rsidRPr="00627AB0" w:rsidR="00734AE7" w:rsidP="00734AE7" w:rsidRDefault="00734AE7" w14:paraId="248F5CC1" w14:textId="77777777">
            <w:pPr>
              <w:tabs>
                <w:tab w:val="left" w:pos="284"/>
              </w:tabs>
              <w:spacing w:before="20" w:after="20" w:line="300" w:lineRule="exact"/>
              <w:jc w:val="center"/>
              <w:rPr>
                <w:b/>
                <w:sz w:val="22"/>
              </w:rPr>
            </w:pPr>
            <w:r>
              <w:rPr>
                <w:b/>
                <w:sz w:val="22"/>
              </w:rPr>
              <w:t>Số</w:t>
            </w:r>
            <w:r w:rsidRPr="00461606">
              <w:rPr>
                <w:b/>
                <w:color w:val="FF0000"/>
                <w:sz w:val="22"/>
              </w:rPr>
              <w:t xml:space="preserve"> RPN</w:t>
            </w:r>
            <w:r w:rsidRPr="00461606">
              <w:rPr>
                <w:b/>
                <w:color w:val="FF0000"/>
                <w:sz w:val="22"/>
                <w:vertAlign w:val="superscript"/>
              </w:rPr>
              <w:t>2</w:t>
            </w:r>
            <w:r w:rsidRPr="00627AB0">
              <w:rPr>
                <w:b/>
                <w:sz w:val="22"/>
              </w:rPr>
              <w:t xml:space="preserve"> </w:t>
            </w:r>
            <w:r>
              <w:rPr>
                <w:b/>
                <w:sz w:val="22"/>
              </w:rPr>
              <w:t>=(</w:t>
            </w:r>
            <w:r w:rsidRPr="00627AB0">
              <w:rPr>
                <w:b/>
                <w:sz w:val="22"/>
              </w:rPr>
              <w:t>10</w:t>
            </w:r>
            <w:r>
              <w:rPr>
                <w:b/>
                <w:sz w:val="22"/>
              </w:rPr>
              <w:t>)</w:t>
            </w:r>
            <w:r w:rsidRPr="00627AB0">
              <w:rPr>
                <w:b/>
                <w:sz w:val="22"/>
              </w:rPr>
              <w:t>x</w:t>
            </w:r>
            <w:r>
              <w:rPr>
                <w:b/>
                <w:sz w:val="22"/>
              </w:rPr>
              <w:t>(</w:t>
            </w:r>
            <w:r w:rsidRPr="00627AB0">
              <w:rPr>
                <w:b/>
                <w:sz w:val="22"/>
              </w:rPr>
              <w:t>11</w:t>
            </w:r>
            <w:r>
              <w:rPr>
                <w:b/>
                <w:sz w:val="22"/>
              </w:rPr>
              <w:t>)</w:t>
            </w:r>
          </w:p>
        </w:tc>
        <w:tc>
          <w:tcPr>
            <w:tcW w:w="874" w:type="dxa"/>
            <w:shd w:val="clear" w:color="auto" w:fill="F2F2F2" w:themeFill="background1" w:themeFillShade="F2"/>
            <w:tcMar/>
            <w:vAlign w:val="center"/>
          </w:tcPr>
          <w:p w:rsidRPr="00627AB0" w:rsidR="00734AE7" w:rsidP="00734AE7" w:rsidRDefault="00734AE7" w14:paraId="2AE62F8E" w14:textId="77777777">
            <w:pPr>
              <w:tabs>
                <w:tab w:val="left" w:pos="284"/>
              </w:tabs>
              <w:spacing w:before="20" w:after="20" w:line="300" w:lineRule="exact"/>
              <w:jc w:val="center"/>
              <w:rPr>
                <w:b/>
                <w:sz w:val="22"/>
              </w:rPr>
            </w:pPr>
            <w:r>
              <w:rPr>
                <w:b/>
                <w:sz w:val="22"/>
              </w:rPr>
              <w:t>Duy trì BPKS hiện hữu</w:t>
            </w:r>
          </w:p>
        </w:tc>
        <w:tc>
          <w:tcPr>
            <w:tcW w:w="1330" w:type="dxa"/>
            <w:shd w:val="clear" w:color="auto" w:fill="F2F2F2" w:themeFill="background1" w:themeFillShade="F2"/>
            <w:tcMar/>
            <w:vAlign w:val="center"/>
          </w:tcPr>
          <w:p w:rsidRPr="00627AB0" w:rsidR="00734AE7" w:rsidP="00734AE7" w:rsidRDefault="00734AE7" w14:paraId="5BBB3373" w14:textId="77777777">
            <w:pPr>
              <w:tabs>
                <w:tab w:val="left" w:pos="284"/>
              </w:tabs>
              <w:spacing w:before="20" w:after="20" w:line="300" w:lineRule="exact"/>
              <w:jc w:val="center"/>
              <w:rPr>
                <w:b/>
                <w:sz w:val="22"/>
              </w:rPr>
            </w:pPr>
            <w:r>
              <w:rPr>
                <w:b/>
                <w:sz w:val="22"/>
              </w:rPr>
              <w:t>Bổ sung/thay thế BPKS hoặc hành động khác</w:t>
            </w:r>
          </w:p>
        </w:tc>
      </w:tr>
      <w:tr w:rsidRPr="00627AB0" w:rsidR="005F3CC1" w:rsidTr="3836BA97" w14:paraId="5E3C2C8B" w14:textId="77777777">
        <w:tc>
          <w:tcPr>
            <w:tcW w:w="505" w:type="dxa"/>
            <w:shd w:val="clear" w:color="auto" w:fill="auto"/>
            <w:tcMar/>
          </w:tcPr>
          <w:p w:rsidRPr="00287743" w:rsidR="005F3CC1" w:rsidP="005F3CC1" w:rsidRDefault="005F3CC1" w14:paraId="3644CEE1" w14:textId="77777777">
            <w:pPr>
              <w:tabs>
                <w:tab w:val="left" w:pos="284"/>
              </w:tabs>
              <w:spacing w:before="20" w:after="20" w:line="300" w:lineRule="exact"/>
              <w:jc w:val="center"/>
              <w:rPr>
                <w:i/>
                <w:sz w:val="22"/>
              </w:rPr>
            </w:pPr>
            <w:r>
              <w:rPr>
                <w:i/>
                <w:sz w:val="22"/>
              </w:rPr>
              <w:t>(</w:t>
            </w:r>
            <w:r w:rsidRPr="00287743">
              <w:rPr>
                <w:i/>
                <w:sz w:val="22"/>
              </w:rPr>
              <w:t>1</w:t>
            </w:r>
            <w:r>
              <w:rPr>
                <w:i/>
                <w:sz w:val="22"/>
              </w:rPr>
              <w:t>)</w:t>
            </w:r>
          </w:p>
        </w:tc>
        <w:tc>
          <w:tcPr>
            <w:tcW w:w="1640" w:type="dxa"/>
            <w:shd w:val="clear" w:color="auto" w:fill="auto"/>
            <w:tcMar/>
          </w:tcPr>
          <w:p w:rsidRPr="00287743" w:rsidR="005F3CC1" w:rsidP="005F3CC1" w:rsidRDefault="005F3CC1" w14:paraId="08C15719" w14:textId="77777777">
            <w:pPr>
              <w:tabs>
                <w:tab w:val="left" w:pos="284"/>
              </w:tabs>
              <w:spacing w:before="20" w:after="20" w:line="300" w:lineRule="exact"/>
              <w:jc w:val="center"/>
              <w:rPr>
                <w:i/>
                <w:sz w:val="22"/>
              </w:rPr>
            </w:pPr>
            <w:r>
              <w:rPr>
                <w:i/>
                <w:sz w:val="22"/>
              </w:rPr>
              <w:t>(</w:t>
            </w:r>
            <w:r w:rsidRPr="00287743">
              <w:rPr>
                <w:i/>
                <w:sz w:val="22"/>
              </w:rPr>
              <w:t>2</w:t>
            </w:r>
            <w:r>
              <w:rPr>
                <w:i/>
                <w:sz w:val="22"/>
              </w:rPr>
              <w:t>)</w:t>
            </w:r>
          </w:p>
        </w:tc>
        <w:tc>
          <w:tcPr>
            <w:tcW w:w="1308" w:type="dxa"/>
            <w:shd w:val="clear" w:color="auto" w:fill="auto"/>
            <w:tcMar/>
          </w:tcPr>
          <w:p w:rsidRPr="00287743" w:rsidR="005F3CC1" w:rsidP="005F3CC1" w:rsidRDefault="005F3CC1" w14:paraId="7C3706E3" w14:textId="77777777">
            <w:pPr>
              <w:tabs>
                <w:tab w:val="left" w:pos="284"/>
              </w:tabs>
              <w:spacing w:before="20" w:after="20" w:line="300" w:lineRule="exact"/>
              <w:jc w:val="center"/>
              <w:rPr>
                <w:i/>
                <w:sz w:val="22"/>
              </w:rPr>
            </w:pPr>
            <w:r>
              <w:rPr>
                <w:i/>
                <w:sz w:val="22"/>
              </w:rPr>
              <w:t>(</w:t>
            </w:r>
            <w:r w:rsidRPr="00287743">
              <w:rPr>
                <w:i/>
                <w:sz w:val="22"/>
              </w:rPr>
              <w:t>3</w:t>
            </w:r>
            <w:r>
              <w:rPr>
                <w:i/>
                <w:sz w:val="22"/>
              </w:rPr>
              <w:t>)</w:t>
            </w:r>
          </w:p>
        </w:tc>
        <w:tc>
          <w:tcPr>
            <w:tcW w:w="1262" w:type="dxa"/>
            <w:shd w:val="clear" w:color="auto" w:fill="auto"/>
            <w:tcMar/>
          </w:tcPr>
          <w:p w:rsidRPr="00287743" w:rsidR="005F3CC1" w:rsidP="005F3CC1" w:rsidRDefault="005F3CC1" w14:paraId="66102421" w14:textId="77777777">
            <w:pPr>
              <w:tabs>
                <w:tab w:val="left" w:pos="284"/>
              </w:tabs>
              <w:spacing w:before="20" w:after="20" w:line="300" w:lineRule="exact"/>
              <w:jc w:val="center"/>
              <w:rPr>
                <w:i/>
                <w:sz w:val="22"/>
              </w:rPr>
            </w:pPr>
            <w:r>
              <w:rPr>
                <w:i/>
                <w:sz w:val="22"/>
              </w:rPr>
              <w:t>(</w:t>
            </w:r>
            <w:r w:rsidRPr="00287743">
              <w:rPr>
                <w:i/>
                <w:sz w:val="22"/>
              </w:rPr>
              <w:t>4</w:t>
            </w:r>
            <w:r>
              <w:rPr>
                <w:i/>
                <w:sz w:val="22"/>
              </w:rPr>
              <w:t>)</w:t>
            </w:r>
          </w:p>
        </w:tc>
        <w:tc>
          <w:tcPr>
            <w:tcW w:w="764" w:type="dxa"/>
            <w:shd w:val="clear" w:color="auto" w:fill="auto"/>
            <w:tcMar/>
          </w:tcPr>
          <w:p w:rsidRPr="00287743" w:rsidR="005F3CC1" w:rsidP="005F3CC1" w:rsidRDefault="005F3CC1" w14:paraId="1446F4F6" w14:textId="77777777">
            <w:pPr>
              <w:tabs>
                <w:tab w:val="left" w:pos="284"/>
              </w:tabs>
              <w:spacing w:before="20" w:after="20" w:line="300" w:lineRule="exact"/>
              <w:jc w:val="center"/>
              <w:rPr>
                <w:i/>
                <w:sz w:val="22"/>
              </w:rPr>
            </w:pPr>
            <w:r>
              <w:rPr>
                <w:i/>
                <w:sz w:val="22"/>
              </w:rPr>
              <w:t>(</w:t>
            </w:r>
            <w:r w:rsidRPr="00287743">
              <w:rPr>
                <w:i/>
                <w:sz w:val="22"/>
              </w:rPr>
              <w:t>5</w:t>
            </w:r>
            <w:r>
              <w:rPr>
                <w:i/>
                <w:sz w:val="22"/>
              </w:rPr>
              <w:t>)</w:t>
            </w:r>
          </w:p>
        </w:tc>
        <w:tc>
          <w:tcPr>
            <w:tcW w:w="1622" w:type="dxa"/>
            <w:shd w:val="clear" w:color="auto" w:fill="auto"/>
            <w:tcMar/>
          </w:tcPr>
          <w:p w:rsidRPr="00287743" w:rsidR="005F3CC1" w:rsidP="005F3CC1" w:rsidRDefault="005F3CC1" w14:paraId="01303539" w14:textId="77777777">
            <w:pPr>
              <w:tabs>
                <w:tab w:val="left" w:pos="284"/>
              </w:tabs>
              <w:spacing w:before="20" w:after="20" w:line="300" w:lineRule="exact"/>
              <w:jc w:val="center"/>
              <w:rPr>
                <w:i/>
                <w:sz w:val="22"/>
              </w:rPr>
            </w:pPr>
            <w:r>
              <w:rPr>
                <w:i/>
                <w:sz w:val="22"/>
              </w:rPr>
              <w:t>(</w:t>
            </w:r>
            <w:r w:rsidRPr="00287743">
              <w:rPr>
                <w:i/>
                <w:sz w:val="22"/>
              </w:rPr>
              <w:t>6</w:t>
            </w:r>
            <w:r>
              <w:rPr>
                <w:i/>
                <w:sz w:val="22"/>
              </w:rPr>
              <w:t>)</w:t>
            </w:r>
          </w:p>
        </w:tc>
        <w:tc>
          <w:tcPr>
            <w:tcW w:w="882" w:type="dxa"/>
            <w:shd w:val="clear" w:color="auto" w:fill="auto"/>
            <w:tcMar/>
          </w:tcPr>
          <w:p w:rsidRPr="00287743" w:rsidR="005F3CC1" w:rsidP="005F3CC1" w:rsidRDefault="005F3CC1" w14:paraId="3176737F" w14:textId="77777777">
            <w:pPr>
              <w:tabs>
                <w:tab w:val="left" w:pos="284"/>
              </w:tabs>
              <w:spacing w:before="20" w:after="20" w:line="300" w:lineRule="exact"/>
              <w:jc w:val="center"/>
              <w:rPr>
                <w:i/>
                <w:sz w:val="22"/>
              </w:rPr>
            </w:pPr>
            <w:r>
              <w:rPr>
                <w:i/>
                <w:sz w:val="22"/>
              </w:rPr>
              <w:t>(</w:t>
            </w:r>
            <w:r w:rsidRPr="00287743">
              <w:rPr>
                <w:i/>
                <w:sz w:val="22"/>
              </w:rPr>
              <w:t>7</w:t>
            </w:r>
            <w:r>
              <w:rPr>
                <w:i/>
                <w:sz w:val="22"/>
              </w:rPr>
              <w:t>)</w:t>
            </w:r>
          </w:p>
        </w:tc>
        <w:tc>
          <w:tcPr>
            <w:tcW w:w="840" w:type="dxa"/>
            <w:shd w:val="clear" w:color="auto" w:fill="auto"/>
            <w:tcMar/>
          </w:tcPr>
          <w:p w:rsidRPr="00287743" w:rsidR="005F3CC1" w:rsidP="005F3CC1" w:rsidRDefault="005F3CC1" w14:paraId="283993ED" w14:textId="77777777">
            <w:pPr>
              <w:tabs>
                <w:tab w:val="left" w:pos="284"/>
              </w:tabs>
              <w:spacing w:before="20" w:after="20" w:line="300" w:lineRule="exact"/>
              <w:jc w:val="center"/>
              <w:rPr>
                <w:i/>
                <w:sz w:val="22"/>
              </w:rPr>
            </w:pPr>
            <w:r>
              <w:rPr>
                <w:i/>
                <w:sz w:val="22"/>
              </w:rPr>
              <w:t>(</w:t>
            </w:r>
            <w:r w:rsidRPr="00287743">
              <w:rPr>
                <w:i/>
                <w:sz w:val="22"/>
              </w:rPr>
              <w:t>8</w:t>
            </w:r>
            <w:r>
              <w:rPr>
                <w:i/>
                <w:sz w:val="22"/>
              </w:rPr>
              <w:t>)</w:t>
            </w:r>
          </w:p>
        </w:tc>
        <w:tc>
          <w:tcPr>
            <w:tcW w:w="1383" w:type="dxa"/>
            <w:shd w:val="clear" w:color="auto" w:fill="auto"/>
            <w:tcMar/>
          </w:tcPr>
          <w:p w:rsidRPr="00287743" w:rsidR="005F3CC1" w:rsidP="005F3CC1" w:rsidRDefault="005F3CC1" w14:paraId="43ECA056" w14:textId="77777777">
            <w:pPr>
              <w:tabs>
                <w:tab w:val="left" w:pos="284"/>
              </w:tabs>
              <w:spacing w:before="20" w:after="20" w:line="300" w:lineRule="exact"/>
              <w:jc w:val="center"/>
              <w:rPr>
                <w:i/>
                <w:sz w:val="22"/>
              </w:rPr>
            </w:pPr>
            <w:r>
              <w:rPr>
                <w:i/>
                <w:sz w:val="22"/>
              </w:rPr>
              <w:t>(</w:t>
            </w:r>
            <w:r w:rsidRPr="00287743">
              <w:rPr>
                <w:i/>
                <w:sz w:val="22"/>
              </w:rPr>
              <w:t>9</w:t>
            </w:r>
            <w:r>
              <w:rPr>
                <w:i/>
                <w:sz w:val="22"/>
              </w:rPr>
              <w:t>)</w:t>
            </w:r>
          </w:p>
        </w:tc>
        <w:tc>
          <w:tcPr>
            <w:tcW w:w="799" w:type="dxa"/>
            <w:shd w:val="clear" w:color="auto" w:fill="auto"/>
            <w:tcMar/>
          </w:tcPr>
          <w:p w:rsidRPr="00287743" w:rsidR="005F3CC1" w:rsidP="005F3CC1" w:rsidRDefault="005F3CC1" w14:paraId="67CFCC08" w14:textId="77777777">
            <w:pPr>
              <w:tabs>
                <w:tab w:val="left" w:pos="284"/>
              </w:tabs>
              <w:spacing w:before="20" w:after="20" w:line="300" w:lineRule="exact"/>
              <w:jc w:val="center"/>
              <w:rPr>
                <w:i/>
                <w:sz w:val="22"/>
              </w:rPr>
            </w:pPr>
            <w:r>
              <w:rPr>
                <w:i/>
                <w:sz w:val="22"/>
              </w:rPr>
              <w:t>(</w:t>
            </w:r>
            <w:r w:rsidRPr="00287743">
              <w:rPr>
                <w:i/>
                <w:sz w:val="22"/>
              </w:rPr>
              <w:t>10</w:t>
            </w:r>
            <w:r>
              <w:rPr>
                <w:i/>
                <w:sz w:val="22"/>
              </w:rPr>
              <w:t>)</w:t>
            </w:r>
          </w:p>
        </w:tc>
        <w:tc>
          <w:tcPr>
            <w:tcW w:w="882" w:type="dxa"/>
            <w:shd w:val="clear" w:color="auto" w:fill="auto"/>
            <w:tcMar/>
          </w:tcPr>
          <w:p w:rsidRPr="00287743" w:rsidR="005F3CC1" w:rsidP="005F3CC1" w:rsidRDefault="005F3CC1" w14:paraId="29D34DB0" w14:textId="77777777">
            <w:pPr>
              <w:tabs>
                <w:tab w:val="left" w:pos="284"/>
              </w:tabs>
              <w:spacing w:before="20" w:after="20" w:line="300" w:lineRule="exact"/>
              <w:jc w:val="center"/>
              <w:rPr>
                <w:i/>
                <w:sz w:val="22"/>
              </w:rPr>
            </w:pPr>
            <w:r>
              <w:rPr>
                <w:i/>
                <w:sz w:val="22"/>
              </w:rPr>
              <w:t>(</w:t>
            </w:r>
            <w:r w:rsidRPr="00287743">
              <w:rPr>
                <w:i/>
                <w:sz w:val="22"/>
              </w:rPr>
              <w:t>11</w:t>
            </w:r>
            <w:r>
              <w:rPr>
                <w:i/>
                <w:sz w:val="22"/>
              </w:rPr>
              <w:t>)</w:t>
            </w:r>
          </w:p>
        </w:tc>
        <w:tc>
          <w:tcPr>
            <w:tcW w:w="1185" w:type="dxa"/>
            <w:shd w:val="clear" w:color="auto" w:fill="auto"/>
            <w:tcMar/>
          </w:tcPr>
          <w:p w:rsidRPr="00287743" w:rsidR="005F3CC1" w:rsidP="005F3CC1" w:rsidRDefault="005F3CC1" w14:paraId="2A58194D" w14:textId="77777777">
            <w:pPr>
              <w:tabs>
                <w:tab w:val="left" w:pos="284"/>
              </w:tabs>
              <w:spacing w:before="20" w:after="20" w:line="300" w:lineRule="exact"/>
              <w:jc w:val="center"/>
              <w:rPr>
                <w:i/>
                <w:sz w:val="22"/>
              </w:rPr>
            </w:pPr>
            <w:r>
              <w:rPr>
                <w:i/>
                <w:sz w:val="22"/>
              </w:rPr>
              <w:t>(</w:t>
            </w:r>
            <w:r w:rsidRPr="00287743">
              <w:rPr>
                <w:i/>
                <w:sz w:val="22"/>
              </w:rPr>
              <w:t>12</w:t>
            </w:r>
            <w:r>
              <w:rPr>
                <w:i/>
                <w:sz w:val="22"/>
              </w:rPr>
              <w:t>)</w:t>
            </w:r>
          </w:p>
        </w:tc>
        <w:tc>
          <w:tcPr>
            <w:tcW w:w="874" w:type="dxa"/>
            <w:shd w:val="clear" w:color="auto" w:fill="auto"/>
            <w:tcMar/>
          </w:tcPr>
          <w:p w:rsidRPr="00287743" w:rsidR="005F3CC1" w:rsidP="005F3CC1" w:rsidRDefault="005F3CC1" w14:paraId="10CF79F0" w14:textId="77777777">
            <w:pPr>
              <w:tabs>
                <w:tab w:val="left" w:pos="284"/>
              </w:tabs>
              <w:spacing w:before="20" w:after="20" w:line="300" w:lineRule="exact"/>
              <w:jc w:val="center"/>
              <w:rPr>
                <w:i/>
                <w:sz w:val="22"/>
              </w:rPr>
            </w:pPr>
            <w:r>
              <w:rPr>
                <w:i/>
                <w:sz w:val="22"/>
              </w:rPr>
              <w:t>(</w:t>
            </w:r>
            <w:r w:rsidRPr="00287743">
              <w:rPr>
                <w:i/>
                <w:sz w:val="22"/>
              </w:rPr>
              <w:t>13</w:t>
            </w:r>
            <w:r>
              <w:rPr>
                <w:i/>
                <w:sz w:val="22"/>
              </w:rPr>
              <w:t>)</w:t>
            </w:r>
          </w:p>
        </w:tc>
        <w:tc>
          <w:tcPr>
            <w:tcW w:w="1330" w:type="dxa"/>
            <w:shd w:val="clear" w:color="auto" w:fill="auto"/>
            <w:tcMar/>
          </w:tcPr>
          <w:p w:rsidRPr="00287743" w:rsidR="005F3CC1" w:rsidP="005F3CC1" w:rsidRDefault="005F3CC1" w14:paraId="0285B34C" w14:textId="77777777">
            <w:pPr>
              <w:tabs>
                <w:tab w:val="left" w:pos="284"/>
              </w:tabs>
              <w:spacing w:before="20" w:after="20" w:line="300" w:lineRule="exact"/>
              <w:jc w:val="center"/>
              <w:rPr>
                <w:i/>
                <w:sz w:val="22"/>
              </w:rPr>
            </w:pPr>
            <w:r>
              <w:rPr>
                <w:i/>
                <w:sz w:val="22"/>
              </w:rPr>
              <w:t>(</w:t>
            </w:r>
            <w:r w:rsidRPr="00287743">
              <w:rPr>
                <w:i/>
                <w:sz w:val="22"/>
              </w:rPr>
              <w:t>14</w:t>
            </w:r>
            <w:r>
              <w:rPr>
                <w:i/>
                <w:sz w:val="22"/>
              </w:rPr>
              <w:t>)</w:t>
            </w:r>
          </w:p>
        </w:tc>
      </w:tr>
      <w:tr w:rsidRPr="003C7AD2" w:rsidR="005F3CC1" w:rsidTr="3836BA97" w14:paraId="04DCB1A3" w14:textId="77777777">
        <w:tc>
          <w:tcPr>
            <w:tcW w:w="505" w:type="dxa"/>
            <w:shd w:val="clear" w:color="auto" w:fill="auto"/>
            <w:tcMar/>
            <w:vAlign w:val="center"/>
          </w:tcPr>
          <w:p w:rsidRPr="003C7AD2" w:rsidR="005F3CC1" w:rsidP="003C7AD2" w:rsidRDefault="005F3CC1" w14:paraId="4585CAB5" w14:textId="77777777">
            <w:pPr>
              <w:tabs>
                <w:tab w:val="left" w:pos="284"/>
              </w:tabs>
              <w:spacing w:before="20" w:after="20" w:line="300" w:lineRule="exact"/>
              <w:jc w:val="center"/>
              <w:rPr>
                <w:i/>
                <w:sz w:val="22"/>
              </w:rPr>
            </w:pPr>
            <w:r w:rsidRPr="003C7AD2">
              <w:rPr>
                <w:i/>
                <w:sz w:val="22"/>
              </w:rPr>
              <w:t>1</w:t>
            </w:r>
          </w:p>
        </w:tc>
        <w:tc>
          <w:tcPr>
            <w:tcW w:w="1640" w:type="dxa"/>
            <w:shd w:val="clear" w:color="auto" w:fill="auto"/>
            <w:tcMar/>
            <w:vAlign w:val="center"/>
          </w:tcPr>
          <w:p w:rsidRPr="003C7AD2" w:rsidR="005F3CC1" w:rsidP="003C7AD2" w:rsidRDefault="00C14901" w14:paraId="78F7F175" w14:textId="64260F4C">
            <w:pPr>
              <w:tabs>
                <w:tab w:val="left" w:pos="284"/>
              </w:tabs>
              <w:spacing w:before="20" w:after="20" w:line="300" w:lineRule="exact"/>
              <w:rPr>
                <w:iCs/>
                <w:sz w:val="22"/>
                <w:lang w:val="vi-VN"/>
              </w:rPr>
            </w:pPr>
            <w:r w:rsidRPr="00C14901">
              <w:rPr>
                <w:iCs/>
                <w:sz w:val="22"/>
              </w:rPr>
              <w:t>Bước 1: Gởi yêu cầu mở port</w:t>
            </w:r>
          </w:p>
        </w:tc>
        <w:tc>
          <w:tcPr>
            <w:tcW w:w="1308" w:type="dxa"/>
            <w:shd w:val="clear" w:color="auto" w:fill="auto"/>
            <w:tcMar/>
            <w:vAlign w:val="center"/>
          </w:tcPr>
          <w:p w:rsidRPr="003C7AD2" w:rsidR="005F3CC1" w:rsidP="00132BC8" w:rsidRDefault="00C14901" w14:paraId="5AF7134F" w14:textId="542F7400">
            <w:pPr>
              <w:pStyle w:val="NormalWeb"/>
              <w:rPr>
                <w:color w:val="000000"/>
                <w:sz w:val="22"/>
                <w:szCs w:val="22"/>
                <w:lang w:val="vi-VN"/>
              </w:rPr>
            </w:pPr>
            <w:r w:rsidRPr="00C14901">
              <w:rPr>
                <w:color w:val="000000"/>
                <w:sz w:val="22"/>
                <w:szCs w:val="22"/>
              </w:rPr>
              <w:t xml:space="preserve">Thiếu thông tin port, IP hoặc mục đích   </w:t>
            </w:r>
          </w:p>
        </w:tc>
        <w:tc>
          <w:tcPr>
            <w:tcW w:w="1262" w:type="dxa"/>
            <w:shd w:val="clear" w:color="auto" w:fill="auto"/>
            <w:tcMar/>
            <w:vAlign w:val="center"/>
          </w:tcPr>
          <w:p w:rsidRPr="00AD7246" w:rsidR="005F3CC1" w:rsidP="00132BC8" w:rsidRDefault="00C14901" w14:paraId="53AC96A3" w14:textId="38491FC6">
            <w:pPr>
              <w:pStyle w:val="NormalWeb"/>
              <w:rPr>
                <w:color w:val="000000"/>
                <w:sz w:val="22"/>
                <w:szCs w:val="22"/>
              </w:rPr>
            </w:pPr>
            <w:r w:rsidRPr="349DD1FC">
              <w:rPr>
                <w:color w:val="000000" w:themeColor="text1"/>
                <w:sz w:val="22"/>
                <w:szCs w:val="22"/>
              </w:rPr>
              <w:t>Nhân viên chưa nắm rõ mẫu</w:t>
            </w:r>
            <w:r w:rsidRPr="349DD1FC" w:rsidR="08EFBA27">
              <w:rPr>
                <w:color w:val="000000" w:themeColor="text1"/>
                <w:sz w:val="22"/>
                <w:szCs w:val="22"/>
              </w:rPr>
              <w:t xml:space="preserve"> nên</w:t>
            </w:r>
            <w:r w:rsidRPr="349DD1FC">
              <w:rPr>
                <w:color w:val="000000" w:themeColor="text1"/>
                <w:sz w:val="22"/>
                <w:szCs w:val="22"/>
              </w:rPr>
              <w:t xml:space="preserve"> điền thiếu </w:t>
            </w:r>
            <w:r w:rsidRPr="349DD1FC" w:rsidR="24844D8D">
              <w:rPr>
                <w:color w:val="000000" w:themeColor="text1"/>
                <w:sz w:val="22"/>
                <w:szCs w:val="22"/>
              </w:rPr>
              <w:t>các trường cần thiết</w:t>
            </w:r>
          </w:p>
        </w:tc>
        <w:tc>
          <w:tcPr>
            <w:tcW w:w="764" w:type="dxa"/>
            <w:shd w:val="clear" w:color="auto" w:fill="auto"/>
            <w:tcMar/>
            <w:vAlign w:val="center"/>
          </w:tcPr>
          <w:p w:rsidRPr="003C7AD2" w:rsidR="005F3CC1" w:rsidP="009822EB" w:rsidRDefault="00C14901" w14:paraId="1F1BDC5C" w14:textId="1A5154B8">
            <w:pPr>
              <w:pStyle w:val="NormalWeb"/>
              <w:jc w:val="center"/>
              <w:rPr>
                <w:color w:val="000000"/>
                <w:sz w:val="22"/>
                <w:szCs w:val="22"/>
                <w:lang w:val="vi-VN"/>
              </w:rPr>
            </w:pPr>
            <w:r>
              <w:rPr>
                <w:color w:val="000000"/>
                <w:sz w:val="22"/>
                <w:szCs w:val="22"/>
                <w:lang w:val="vi-VN"/>
              </w:rPr>
              <w:t>4</w:t>
            </w:r>
          </w:p>
        </w:tc>
        <w:tc>
          <w:tcPr>
            <w:tcW w:w="1622" w:type="dxa"/>
            <w:shd w:val="clear" w:color="auto" w:fill="auto"/>
            <w:tcMar/>
            <w:vAlign w:val="center"/>
          </w:tcPr>
          <w:p w:rsidRPr="003C7AD2" w:rsidR="005F3CC1" w:rsidP="00F278D9" w:rsidRDefault="00C14901" w14:paraId="0AE1738A" w14:textId="264BB8BB">
            <w:pPr>
              <w:pStyle w:val="NormalWeb"/>
              <w:rPr>
                <w:color w:val="000000"/>
                <w:sz w:val="22"/>
                <w:szCs w:val="22"/>
                <w:lang w:val="vi-VN"/>
              </w:rPr>
            </w:pPr>
            <w:r w:rsidRPr="00C14901">
              <w:rPr>
                <w:color w:val="000000"/>
                <w:sz w:val="22"/>
                <w:szCs w:val="22"/>
              </w:rPr>
              <w:t xml:space="preserve">Yêu cầu bị trả lại, chậm trễ 1–2 ngày    </w:t>
            </w:r>
          </w:p>
        </w:tc>
        <w:tc>
          <w:tcPr>
            <w:tcW w:w="882" w:type="dxa"/>
            <w:shd w:val="clear" w:color="auto" w:fill="auto"/>
            <w:tcMar/>
            <w:vAlign w:val="center"/>
          </w:tcPr>
          <w:p w:rsidRPr="003C7AD2" w:rsidR="005F3CC1" w:rsidP="007009E5" w:rsidRDefault="00A20EAB" w14:paraId="061A3EDE" w14:textId="08B9AA55">
            <w:pPr>
              <w:tabs>
                <w:tab w:val="left" w:pos="284"/>
              </w:tabs>
              <w:spacing w:before="20" w:after="20" w:line="300" w:lineRule="exact"/>
              <w:jc w:val="center"/>
              <w:rPr>
                <w:bCs/>
                <w:sz w:val="22"/>
                <w:lang w:val="vi-VN"/>
              </w:rPr>
            </w:pPr>
            <w:r>
              <w:rPr>
                <w:bCs/>
                <w:sz w:val="22"/>
                <w:lang w:val="vi-VN"/>
              </w:rPr>
              <w:t>3</w:t>
            </w:r>
          </w:p>
        </w:tc>
        <w:tc>
          <w:tcPr>
            <w:tcW w:w="840" w:type="dxa"/>
            <w:shd w:val="clear" w:color="auto" w:fill="auto"/>
            <w:tcMar/>
            <w:vAlign w:val="center"/>
          </w:tcPr>
          <w:p w:rsidRPr="00AE16C9" w:rsidR="005F3CC1" w:rsidP="007009E5" w:rsidRDefault="00C14901" w14:paraId="37EA73EF" w14:textId="226379FE">
            <w:pPr>
              <w:tabs>
                <w:tab w:val="left" w:pos="284"/>
              </w:tabs>
              <w:spacing w:before="20" w:after="20" w:line="300" w:lineRule="exact"/>
              <w:jc w:val="center"/>
              <w:rPr>
                <w:bCs/>
                <w:sz w:val="22"/>
              </w:rPr>
            </w:pPr>
            <w:r>
              <w:rPr>
                <w:bCs/>
                <w:sz w:val="22"/>
              </w:rPr>
              <w:t>12</w:t>
            </w:r>
          </w:p>
        </w:tc>
        <w:tc>
          <w:tcPr>
            <w:tcW w:w="1383" w:type="dxa"/>
            <w:shd w:val="clear" w:color="auto" w:fill="auto"/>
            <w:tcMar/>
            <w:vAlign w:val="center"/>
          </w:tcPr>
          <w:p w:rsidRPr="00C14901" w:rsidR="00C14901" w:rsidP="00C14901" w:rsidRDefault="00C14901" w14:paraId="47E84BDF" w14:textId="2F33E090">
            <w:pPr>
              <w:pStyle w:val="NormalWeb"/>
              <w:rPr>
                <w:color w:val="000000"/>
                <w:sz w:val="22"/>
                <w:szCs w:val="22"/>
              </w:rPr>
            </w:pPr>
            <w:r w:rsidRPr="349DD1FC">
              <w:rPr>
                <w:color w:val="000000" w:themeColor="text1"/>
                <w:sz w:val="22"/>
                <w:szCs w:val="22"/>
              </w:rPr>
              <w:t xml:space="preserve">Mẫu BM01-QT03/ATBM có </w:t>
            </w:r>
            <w:r w:rsidRPr="349DD1FC" w:rsidR="5256B438">
              <w:rPr>
                <w:color w:val="000000" w:themeColor="text1"/>
                <w:sz w:val="22"/>
                <w:szCs w:val="22"/>
              </w:rPr>
              <w:t>các</w:t>
            </w:r>
            <w:r w:rsidRPr="349DD1FC">
              <w:rPr>
                <w:color w:val="000000" w:themeColor="text1"/>
                <w:sz w:val="22"/>
                <w:szCs w:val="22"/>
              </w:rPr>
              <w:t xml:space="preserve"> trường bắt buộc</w:t>
            </w:r>
            <w:r w:rsidRPr="349DD1FC" w:rsidR="3435DE0F">
              <w:rPr>
                <w:color w:val="000000" w:themeColor="text1"/>
                <w:sz w:val="22"/>
                <w:szCs w:val="22"/>
              </w:rPr>
              <w:t xml:space="preserve"> phải điền</w:t>
            </w:r>
            <w:r w:rsidRPr="349DD1FC">
              <w:rPr>
                <w:color w:val="000000" w:themeColor="text1"/>
                <w:sz w:val="22"/>
                <w:szCs w:val="22"/>
              </w:rPr>
              <w:t xml:space="preserve"> (Port, IP, SLA mong muốn, CC email) </w:t>
            </w:r>
          </w:p>
          <w:p w:rsidRPr="003C7AD2" w:rsidR="005F3CC1" w:rsidP="00C14901" w:rsidRDefault="00C14901" w14:paraId="386E74E3" w14:textId="35B373F8">
            <w:pPr>
              <w:pStyle w:val="NormalWeb"/>
              <w:rPr>
                <w:color w:val="000000"/>
                <w:sz w:val="22"/>
                <w:szCs w:val="22"/>
                <w:lang w:val="vi-VN"/>
              </w:rPr>
            </w:pPr>
            <w:r w:rsidRPr="00C14901">
              <w:rPr>
                <w:color w:val="000000"/>
                <w:sz w:val="22"/>
                <w:szCs w:val="22"/>
              </w:rPr>
              <w:t>Form Google (link nội bộ) kèm tooltip hướng dẫn</w:t>
            </w:r>
          </w:p>
        </w:tc>
        <w:tc>
          <w:tcPr>
            <w:tcW w:w="799" w:type="dxa"/>
            <w:shd w:val="clear" w:color="auto" w:fill="auto"/>
            <w:tcMar/>
            <w:vAlign w:val="center"/>
          </w:tcPr>
          <w:p w:rsidRPr="003C7AD2" w:rsidR="005F3CC1" w:rsidP="3836BA97" w:rsidRDefault="007009E5" w14:paraId="0086F2DF" w14:textId="7B0B12C1">
            <w:pPr>
              <w:tabs>
                <w:tab w:val="left" w:pos="284"/>
              </w:tabs>
              <w:spacing w:before="20" w:after="20" w:line="300" w:lineRule="exact"/>
              <w:jc w:val="center"/>
              <w:rPr>
                <w:sz w:val="22"/>
                <w:szCs w:val="22"/>
                <w:lang w:val="vi-VN"/>
              </w:rPr>
            </w:pPr>
            <w:r w:rsidRPr="3836BA97" w:rsidR="4CA16CCC">
              <w:rPr>
                <w:sz w:val="22"/>
                <w:szCs w:val="22"/>
                <w:lang w:val="vi-VN"/>
              </w:rPr>
              <w:t>1</w:t>
            </w:r>
          </w:p>
        </w:tc>
        <w:tc>
          <w:tcPr>
            <w:tcW w:w="882" w:type="dxa"/>
            <w:shd w:val="clear" w:color="auto" w:fill="auto"/>
            <w:tcMar/>
            <w:vAlign w:val="center"/>
          </w:tcPr>
          <w:p w:rsidRPr="00DE73E2" w:rsidR="005F3CC1" w:rsidP="3836BA97" w:rsidRDefault="02B64A4C" w14:paraId="542016A6" w14:textId="4A3CC79D">
            <w:pPr>
              <w:tabs>
                <w:tab w:val="left" w:pos="284"/>
              </w:tabs>
              <w:spacing w:before="20" w:after="20" w:line="300" w:lineRule="exact"/>
              <w:jc w:val="center"/>
              <w:rPr>
                <w:sz w:val="22"/>
                <w:szCs w:val="22"/>
              </w:rPr>
            </w:pPr>
            <w:r w:rsidRPr="3836BA97" w:rsidR="4CA16CCC">
              <w:rPr>
                <w:sz w:val="22"/>
                <w:szCs w:val="22"/>
              </w:rPr>
              <w:t>3</w:t>
            </w:r>
          </w:p>
        </w:tc>
        <w:tc>
          <w:tcPr>
            <w:tcW w:w="1185" w:type="dxa"/>
            <w:shd w:val="clear" w:color="auto" w:fill="auto"/>
            <w:tcMar/>
            <w:vAlign w:val="center"/>
          </w:tcPr>
          <w:p w:rsidRPr="00DE73E2" w:rsidR="005F3CC1" w:rsidP="3836BA97" w:rsidRDefault="02B64A4C" w14:paraId="6E11BCA3" w14:textId="52E47869">
            <w:pPr>
              <w:tabs>
                <w:tab w:val="left" w:pos="284"/>
              </w:tabs>
              <w:spacing w:before="20" w:after="20" w:line="300" w:lineRule="exact"/>
              <w:jc w:val="center"/>
              <w:rPr>
                <w:sz w:val="22"/>
                <w:szCs w:val="22"/>
              </w:rPr>
            </w:pPr>
            <w:r w:rsidRPr="3836BA97" w:rsidR="4CA16CCC">
              <w:rPr>
                <w:sz w:val="22"/>
                <w:szCs w:val="22"/>
              </w:rPr>
              <w:t>3</w:t>
            </w:r>
          </w:p>
        </w:tc>
        <w:tc>
          <w:tcPr>
            <w:tcW w:w="874" w:type="dxa"/>
            <w:shd w:val="clear" w:color="auto" w:fill="auto"/>
            <w:tcMar/>
            <w:vAlign w:val="center"/>
          </w:tcPr>
          <w:p w:rsidRPr="003C7AD2" w:rsidR="005F3CC1" w:rsidP="00A44103" w:rsidRDefault="00A44103" w14:paraId="397EB8D2" w14:textId="4CB66BD2">
            <w:pPr>
              <w:tabs>
                <w:tab w:val="left" w:pos="284"/>
              </w:tabs>
              <w:spacing w:before="20" w:after="20" w:line="300" w:lineRule="exact"/>
              <w:jc w:val="center"/>
              <w:rPr>
                <w:b/>
                <w:sz w:val="22"/>
                <w:lang w:val="vi-VN"/>
              </w:rPr>
            </w:pPr>
            <w:r w:rsidRPr="003C7AD2">
              <w:rPr>
                <w:b/>
                <w:sz w:val="22"/>
                <w:lang w:val="vi-VN"/>
              </w:rPr>
              <w:t>Có</w:t>
            </w:r>
          </w:p>
        </w:tc>
        <w:tc>
          <w:tcPr>
            <w:tcW w:w="1330" w:type="dxa"/>
            <w:shd w:val="clear" w:color="auto" w:fill="auto"/>
            <w:tcMar/>
            <w:vAlign w:val="center"/>
          </w:tcPr>
          <w:p w:rsidRPr="003C7AD2" w:rsidR="005F3CC1" w:rsidP="00A44103" w:rsidRDefault="00A44103" w14:paraId="4D8510A7" w14:textId="11E707E4">
            <w:pPr>
              <w:tabs>
                <w:tab w:val="left" w:pos="284"/>
              </w:tabs>
              <w:spacing w:before="20" w:after="20" w:line="300" w:lineRule="exact"/>
              <w:jc w:val="center"/>
              <w:rPr>
                <w:b/>
                <w:sz w:val="22"/>
                <w:lang w:val="vi-VN"/>
              </w:rPr>
            </w:pPr>
            <w:r w:rsidRPr="003C7AD2">
              <w:rPr>
                <w:b/>
                <w:sz w:val="22"/>
                <w:lang w:val="vi-VN"/>
              </w:rPr>
              <w:t>Không</w:t>
            </w:r>
          </w:p>
        </w:tc>
      </w:tr>
      <w:tr w:rsidRPr="0082047C" w:rsidR="005F3CC1" w:rsidTr="3836BA97" w14:paraId="3DCF6AD2" w14:textId="77777777">
        <w:tc>
          <w:tcPr>
            <w:tcW w:w="505" w:type="dxa"/>
            <w:shd w:val="clear" w:color="auto" w:fill="auto"/>
            <w:tcMar/>
            <w:vAlign w:val="center"/>
          </w:tcPr>
          <w:p w:rsidRPr="0082047C" w:rsidR="005F3CC1" w:rsidP="002470CA" w:rsidRDefault="005F3CC1" w14:paraId="21975AF6" w14:textId="77777777">
            <w:pPr>
              <w:tabs>
                <w:tab w:val="left" w:pos="284"/>
              </w:tabs>
              <w:spacing w:before="20" w:after="20" w:line="300" w:lineRule="exact"/>
              <w:jc w:val="center"/>
              <w:rPr>
                <w:i/>
                <w:sz w:val="22"/>
              </w:rPr>
            </w:pPr>
            <w:r w:rsidRPr="0082047C">
              <w:rPr>
                <w:i/>
                <w:sz w:val="22"/>
              </w:rPr>
              <w:t>2</w:t>
            </w:r>
          </w:p>
        </w:tc>
        <w:tc>
          <w:tcPr>
            <w:tcW w:w="1640" w:type="dxa"/>
            <w:shd w:val="clear" w:color="auto" w:fill="auto"/>
            <w:tcMar/>
            <w:vAlign w:val="center"/>
          </w:tcPr>
          <w:p w:rsidRPr="000342E7" w:rsidR="005F3CC1" w:rsidP="349DD1FC" w:rsidRDefault="00C14901" w14:paraId="1D00F12F" w14:textId="4DFD025F">
            <w:pPr>
              <w:tabs>
                <w:tab w:val="left" w:pos="284"/>
              </w:tabs>
              <w:spacing w:before="20" w:after="20" w:line="300" w:lineRule="exact"/>
              <w:rPr>
                <w:sz w:val="22"/>
                <w:lang w:val="vi-VN"/>
              </w:rPr>
            </w:pPr>
            <w:r w:rsidRPr="349DD1FC">
              <w:rPr>
                <w:sz w:val="22"/>
              </w:rPr>
              <w:t>Bước 2: Tiếp nhận phiếu yêu cầ</w:t>
            </w:r>
            <w:r w:rsidRPr="349DD1FC" w:rsidR="1E177B21">
              <w:rPr>
                <w:sz w:val="22"/>
              </w:rPr>
              <w:t>u</w:t>
            </w:r>
          </w:p>
        </w:tc>
        <w:tc>
          <w:tcPr>
            <w:tcW w:w="1308" w:type="dxa"/>
            <w:shd w:val="clear" w:color="auto" w:fill="auto"/>
            <w:tcMar/>
            <w:vAlign w:val="center"/>
          </w:tcPr>
          <w:p w:rsidRPr="000342E7" w:rsidR="005F3CC1" w:rsidP="00DF414A" w:rsidRDefault="00C14901" w14:paraId="4831555E" w14:textId="09627D8A">
            <w:pPr>
              <w:pStyle w:val="NormalWeb"/>
              <w:rPr>
                <w:color w:val="000000"/>
                <w:sz w:val="22"/>
                <w:szCs w:val="22"/>
                <w:lang w:val="vi-VN"/>
              </w:rPr>
            </w:pPr>
            <w:r w:rsidRPr="00C14901">
              <w:rPr>
                <w:color w:val="000000"/>
                <w:sz w:val="22"/>
                <w:szCs w:val="22"/>
              </w:rPr>
              <w:t>Phiếu không đến đúng người phụ trách</w:t>
            </w:r>
          </w:p>
        </w:tc>
        <w:tc>
          <w:tcPr>
            <w:tcW w:w="1262" w:type="dxa"/>
            <w:shd w:val="clear" w:color="auto" w:fill="auto"/>
            <w:tcMar/>
            <w:vAlign w:val="center"/>
          </w:tcPr>
          <w:p w:rsidRPr="00323D80" w:rsidR="005F3CC1" w:rsidP="349DD1FC" w:rsidRDefault="00C14901" w14:paraId="27A4C0F4" w14:textId="051BF49B">
            <w:pPr>
              <w:pStyle w:val="NormalWeb"/>
              <w:rPr>
                <w:sz w:val="22"/>
                <w:szCs w:val="22"/>
              </w:rPr>
            </w:pPr>
            <w:r w:rsidRPr="349DD1FC">
              <w:rPr>
                <w:sz w:val="22"/>
                <w:szCs w:val="22"/>
              </w:rPr>
              <w:t>Email lọc spam</w:t>
            </w:r>
            <w:r w:rsidRPr="349DD1FC" w:rsidR="6F0383CD">
              <w:rPr>
                <w:sz w:val="22"/>
                <w:szCs w:val="22"/>
              </w:rPr>
              <w:t xml:space="preserve"> của người nhận</w:t>
            </w:r>
          </w:p>
        </w:tc>
        <w:tc>
          <w:tcPr>
            <w:tcW w:w="764" w:type="dxa"/>
            <w:shd w:val="clear" w:color="auto" w:fill="auto"/>
            <w:tcMar/>
            <w:vAlign w:val="center"/>
          </w:tcPr>
          <w:p w:rsidRPr="000342E7" w:rsidR="005F3CC1" w:rsidP="00764656" w:rsidRDefault="00C14901" w14:paraId="768B2741" w14:textId="6C8A31E4">
            <w:pPr>
              <w:tabs>
                <w:tab w:val="left" w:pos="284"/>
              </w:tabs>
              <w:spacing w:before="20" w:after="20" w:line="300" w:lineRule="exact"/>
              <w:jc w:val="center"/>
              <w:rPr>
                <w:sz w:val="22"/>
              </w:rPr>
            </w:pPr>
            <w:r>
              <w:rPr>
                <w:sz w:val="22"/>
              </w:rPr>
              <w:t>3</w:t>
            </w:r>
          </w:p>
        </w:tc>
        <w:tc>
          <w:tcPr>
            <w:tcW w:w="1622" w:type="dxa"/>
            <w:shd w:val="clear" w:color="auto" w:fill="auto"/>
            <w:tcMar/>
            <w:vAlign w:val="center"/>
          </w:tcPr>
          <w:p w:rsidRPr="000342E7" w:rsidR="005F3CC1" w:rsidP="00DF414A" w:rsidRDefault="00C14901" w14:paraId="536DE7EA" w14:textId="5A2FD230">
            <w:pPr>
              <w:tabs>
                <w:tab w:val="left" w:pos="284"/>
              </w:tabs>
              <w:spacing w:before="20" w:after="20" w:line="300" w:lineRule="exact"/>
              <w:rPr>
                <w:sz w:val="22"/>
              </w:rPr>
            </w:pPr>
            <w:r w:rsidRPr="00C14901">
              <w:rPr>
                <w:sz w:val="22"/>
              </w:rPr>
              <w:t xml:space="preserve">Trễ bước kiểm tra, lùi ngày mở port   </w:t>
            </w:r>
          </w:p>
        </w:tc>
        <w:tc>
          <w:tcPr>
            <w:tcW w:w="882" w:type="dxa"/>
            <w:shd w:val="clear" w:color="auto" w:fill="auto"/>
            <w:tcMar/>
            <w:vAlign w:val="center"/>
          </w:tcPr>
          <w:p w:rsidRPr="000342E7" w:rsidR="005F3CC1" w:rsidP="00764656" w:rsidRDefault="00C14901" w14:paraId="3A66ED3A" w14:textId="35F09DF7">
            <w:pPr>
              <w:tabs>
                <w:tab w:val="left" w:pos="284"/>
              </w:tabs>
              <w:spacing w:before="20" w:after="20" w:line="300" w:lineRule="exact"/>
              <w:jc w:val="center"/>
              <w:rPr>
                <w:sz w:val="22"/>
              </w:rPr>
            </w:pPr>
            <w:r>
              <w:rPr>
                <w:sz w:val="22"/>
              </w:rPr>
              <w:t>3</w:t>
            </w:r>
          </w:p>
        </w:tc>
        <w:tc>
          <w:tcPr>
            <w:tcW w:w="840" w:type="dxa"/>
            <w:shd w:val="clear" w:color="auto" w:fill="auto"/>
            <w:tcMar/>
            <w:vAlign w:val="center"/>
          </w:tcPr>
          <w:p w:rsidRPr="000342E7" w:rsidR="005F3CC1" w:rsidP="00764656" w:rsidRDefault="00C14901" w14:paraId="19A78F28" w14:textId="58A7B369">
            <w:pPr>
              <w:tabs>
                <w:tab w:val="left" w:pos="284"/>
              </w:tabs>
              <w:spacing w:before="20" w:after="20" w:line="300" w:lineRule="exact"/>
              <w:jc w:val="center"/>
              <w:rPr>
                <w:sz w:val="22"/>
              </w:rPr>
            </w:pPr>
            <w:r>
              <w:rPr>
                <w:sz w:val="22"/>
              </w:rPr>
              <w:t>9</w:t>
            </w:r>
          </w:p>
        </w:tc>
        <w:tc>
          <w:tcPr>
            <w:tcW w:w="1383" w:type="dxa"/>
            <w:shd w:val="clear" w:color="auto" w:fill="auto"/>
            <w:tcMar/>
            <w:vAlign w:val="center"/>
          </w:tcPr>
          <w:p w:rsidRPr="000342E7" w:rsidR="005F3CC1" w:rsidP="349DD1FC" w:rsidRDefault="00C14901" w14:paraId="4C2BB724" w14:textId="6F87CABB">
            <w:pPr>
              <w:tabs>
                <w:tab w:val="left" w:pos="284"/>
              </w:tabs>
              <w:spacing w:before="20" w:after="20" w:line="300" w:lineRule="exact"/>
              <w:rPr>
                <w:sz w:val="22"/>
              </w:rPr>
            </w:pPr>
            <w:r w:rsidRPr="349DD1FC">
              <w:rPr>
                <w:sz w:val="22"/>
              </w:rPr>
              <w:t>Mail flow rule: mọi mail gửi đến mail công ty phải được forward qua mail của phòng an toàn thông tin thuộc công ty</w:t>
            </w:r>
            <w:r w:rsidRPr="349DD1FC" w:rsidR="2E3DC44C">
              <w:rPr>
                <w:sz w:val="22"/>
              </w:rPr>
              <w:t xml:space="preserve"> để kiểm tra</w:t>
            </w:r>
            <w:r>
              <w:br/>
            </w:r>
            <w:r w:rsidRPr="349DD1FC">
              <w:rPr>
                <w:sz w:val="22"/>
              </w:rPr>
              <w:t>Có tính năng Alert team channel trong kênh giao tiếp khi có mail mới</w:t>
            </w:r>
          </w:p>
        </w:tc>
        <w:tc>
          <w:tcPr>
            <w:tcW w:w="799" w:type="dxa"/>
            <w:shd w:val="clear" w:color="auto" w:fill="auto"/>
            <w:tcMar/>
            <w:vAlign w:val="center"/>
          </w:tcPr>
          <w:p w:rsidRPr="000342E7" w:rsidR="005F3CC1" w:rsidP="00727DCE" w:rsidRDefault="00092918" w14:paraId="441DB01A" w14:textId="596322F3">
            <w:pPr>
              <w:tabs>
                <w:tab w:val="left" w:pos="284"/>
              </w:tabs>
              <w:spacing w:before="20" w:after="20" w:line="300" w:lineRule="exact"/>
              <w:jc w:val="center"/>
              <w:rPr>
                <w:sz w:val="22"/>
              </w:rPr>
            </w:pPr>
            <w:r>
              <w:rPr>
                <w:sz w:val="22"/>
              </w:rPr>
              <w:t>2</w:t>
            </w:r>
          </w:p>
        </w:tc>
        <w:tc>
          <w:tcPr>
            <w:tcW w:w="882" w:type="dxa"/>
            <w:shd w:val="clear" w:color="auto" w:fill="auto"/>
            <w:tcMar/>
            <w:vAlign w:val="center"/>
          </w:tcPr>
          <w:p w:rsidRPr="000342E7" w:rsidR="005F3CC1" w:rsidP="349DD1FC" w:rsidRDefault="59129BE1" w14:paraId="41F9AEFC" w14:textId="0C90822D">
            <w:pPr>
              <w:tabs>
                <w:tab w:val="left" w:pos="284"/>
              </w:tabs>
              <w:spacing w:before="20" w:after="20" w:line="300" w:lineRule="exact"/>
              <w:jc w:val="center"/>
              <w:rPr>
                <w:sz w:val="22"/>
              </w:rPr>
            </w:pPr>
            <w:r w:rsidRPr="349DD1FC">
              <w:rPr>
                <w:sz w:val="22"/>
              </w:rPr>
              <w:t>3</w:t>
            </w:r>
          </w:p>
        </w:tc>
        <w:tc>
          <w:tcPr>
            <w:tcW w:w="1185" w:type="dxa"/>
            <w:shd w:val="clear" w:color="auto" w:fill="auto"/>
            <w:tcMar/>
            <w:vAlign w:val="center"/>
          </w:tcPr>
          <w:p w:rsidRPr="000342E7" w:rsidR="005F3CC1" w:rsidP="349DD1FC" w:rsidRDefault="59129BE1" w14:paraId="22BAD5B6" w14:textId="43FC4505">
            <w:pPr>
              <w:tabs>
                <w:tab w:val="left" w:pos="284"/>
              </w:tabs>
              <w:spacing w:before="20" w:after="20" w:line="300" w:lineRule="exact"/>
              <w:jc w:val="center"/>
              <w:rPr>
                <w:sz w:val="22"/>
              </w:rPr>
            </w:pPr>
            <w:r w:rsidRPr="349DD1FC">
              <w:rPr>
                <w:sz w:val="22"/>
              </w:rPr>
              <w:t>6</w:t>
            </w:r>
          </w:p>
        </w:tc>
        <w:tc>
          <w:tcPr>
            <w:tcW w:w="874" w:type="dxa"/>
            <w:shd w:val="clear" w:color="auto" w:fill="auto"/>
            <w:tcMar/>
            <w:vAlign w:val="center"/>
          </w:tcPr>
          <w:p w:rsidRPr="000342E7" w:rsidR="005F3CC1" w:rsidP="00727DCE" w:rsidRDefault="00727DCE" w14:paraId="74A56AA0" w14:textId="0641D6B7">
            <w:pPr>
              <w:tabs>
                <w:tab w:val="left" w:pos="284"/>
              </w:tabs>
              <w:spacing w:before="20" w:after="20" w:line="300" w:lineRule="exact"/>
              <w:jc w:val="center"/>
              <w:rPr>
                <w:sz w:val="22"/>
              </w:rPr>
            </w:pPr>
            <w:r>
              <w:rPr>
                <w:sz w:val="22"/>
              </w:rPr>
              <w:t>Có</w:t>
            </w:r>
          </w:p>
        </w:tc>
        <w:tc>
          <w:tcPr>
            <w:tcW w:w="1330" w:type="dxa"/>
            <w:shd w:val="clear" w:color="auto" w:fill="auto"/>
            <w:tcMar/>
            <w:vAlign w:val="center"/>
          </w:tcPr>
          <w:p w:rsidRPr="000342E7" w:rsidR="005F3CC1" w:rsidP="00727DCE" w:rsidRDefault="00727DCE" w14:paraId="08F86F38" w14:textId="709E5A7C">
            <w:pPr>
              <w:tabs>
                <w:tab w:val="left" w:pos="284"/>
              </w:tabs>
              <w:spacing w:before="20" w:after="20" w:line="300" w:lineRule="exact"/>
              <w:jc w:val="center"/>
              <w:rPr>
                <w:sz w:val="22"/>
              </w:rPr>
            </w:pPr>
            <w:r>
              <w:rPr>
                <w:sz w:val="22"/>
              </w:rPr>
              <w:t>Không</w:t>
            </w:r>
          </w:p>
        </w:tc>
      </w:tr>
      <w:tr w:rsidRPr="00627AB0" w:rsidR="00F2578F" w:rsidTr="3836BA97" w14:paraId="4ABDEB1E" w14:textId="77777777">
        <w:tc>
          <w:tcPr>
            <w:tcW w:w="505" w:type="dxa"/>
            <w:shd w:val="clear" w:color="auto" w:fill="auto"/>
            <w:tcMar/>
            <w:vAlign w:val="center"/>
          </w:tcPr>
          <w:p w:rsidRPr="00D02E18" w:rsidR="007F0B64" w:rsidP="007F0B64" w:rsidRDefault="007F0B64" w14:paraId="5941CBF6" w14:textId="77777777">
            <w:pPr>
              <w:tabs>
                <w:tab w:val="left" w:pos="284"/>
              </w:tabs>
              <w:spacing w:before="20" w:after="20" w:line="300" w:lineRule="exact"/>
              <w:rPr>
                <w:i/>
                <w:sz w:val="22"/>
              </w:rPr>
            </w:pPr>
            <w:r w:rsidRPr="00D02E18">
              <w:rPr>
                <w:i/>
                <w:sz w:val="22"/>
              </w:rPr>
              <w:t>3</w:t>
            </w:r>
          </w:p>
        </w:tc>
        <w:tc>
          <w:tcPr>
            <w:tcW w:w="1640" w:type="dxa"/>
            <w:shd w:val="clear" w:color="auto" w:fill="auto"/>
            <w:tcMar/>
            <w:vAlign w:val="center"/>
          </w:tcPr>
          <w:p w:rsidRPr="00C14901" w:rsidR="007F0B64" w:rsidP="007F0B64" w:rsidRDefault="00C14901" w14:paraId="4C3A75C2" w14:textId="142511F8">
            <w:pPr>
              <w:tabs>
                <w:tab w:val="left" w:pos="284"/>
              </w:tabs>
              <w:spacing w:before="20" w:after="20" w:line="300" w:lineRule="exact"/>
              <w:rPr>
                <w:iCs/>
                <w:sz w:val="22"/>
              </w:rPr>
            </w:pPr>
            <w:r w:rsidRPr="00C14901">
              <w:rPr>
                <w:iCs/>
                <w:sz w:val="22"/>
              </w:rPr>
              <w:t>Bước 3: Kiểm tra phiếu yêu cầu</w:t>
            </w:r>
          </w:p>
        </w:tc>
        <w:tc>
          <w:tcPr>
            <w:tcW w:w="1308" w:type="dxa"/>
            <w:shd w:val="clear" w:color="auto" w:fill="auto"/>
            <w:tcMar/>
            <w:vAlign w:val="center"/>
          </w:tcPr>
          <w:p w:rsidRPr="00262985" w:rsidR="007F0B64" w:rsidP="349DD1FC" w:rsidRDefault="00C14901" w14:paraId="79C461B3" w14:textId="6E9970A6">
            <w:pPr>
              <w:tabs>
                <w:tab w:val="left" w:pos="284"/>
              </w:tabs>
              <w:spacing w:before="20" w:after="20" w:line="300" w:lineRule="exact"/>
              <w:rPr>
                <w:sz w:val="22"/>
              </w:rPr>
            </w:pPr>
            <w:r w:rsidRPr="349DD1FC">
              <w:rPr>
                <w:sz w:val="22"/>
              </w:rPr>
              <w:t>Mục đích không hợp lệ</w:t>
            </w:r>
          </w:p>
        </w:tc>
        <w:tc>
          <w:tcPr>
            <w:tcW w:w="1262" w:type="dxa"/>
            <w:shd w:val="clear" w:color="auto" w:fill="auto"/>
            <w:tcMar/>
            <w:vAlign w:val="center"/>
          </w:tcPr>
          <w:p w:rsidRPr="00886E38" w:rsidR="007F0B64" w:rsidP="007F0B64" w:rsidRDefault="00C14901" w14:paraId="7DE50224" w14:textId="333FB84D">
            <w:pPr>
              <w:tabs>
                <w:tab w:val="left" w:pos="284"/>
              </w:tabs>
              <w:spacing w:before="20" w:after="20" w:line="300" w:lineRule="exact"/>
              <w:rPr>
                <w:bCs/>
                <w:sz w:val="22"/>
              </w:rPr>
            </w:pPr>
            <w:r w:rsidRPr="00C14901">
              <w:rPr>
                <w:bCs/>
                <w:sz w:val="22"/>
              </w:rPr>
              <w:t>Checklist kiểm tra chung chung, thiếu kiểm soát</w:t>
            </w:r>
          </w:p>
        </w:tc>
        <w:tc>
          <w:tcPr>
            <w:tcW w:w="764" w:type="dxa"/>
            <w:shd w:val="clear" w:color="auto" w:fill="auto"/>
            <w:tcMar/>
            <w:vAlign w:val="center"/>
          </w:tcPr>
          <w:p w:rsidRPr="002B6A92" w:rsidR="007F0B64" w:rsidP="007F0B64" w:rsidRDefault="00C14901" w14:paraId="5590117E" w14:textId="204EDB1C">
            <w:pPr>
              <w:tabs>
                <w:tab w:val="left" w:pos="284"/>
              </w:tabs>
              <w:spacing w:before="20" w:after="20" w:line="300" w:lineRule="exact"/>
              <w:jc w:val="center"/>
              <w:rPr>
                <w:bCs/>
                <w:sz w:val="22"/>
              </w:rPr>
            </w:pPr>
            <w:r>
              <w:rPr>
                <w:bCs/>
                <w:sz w:val="22"/>
              </w:rPr>
              <w:t>3</w:t>
            </w:r>
          </w:p>
        </w:tc>
        <w:tc>
          <w:tcPr>
            <w:tcW w:w="1622" w:type="dxa"/>
            <w:shd w:val="clear" w:color="auto" w:fill="auto"/>
            <w:tcMar/>
            <w:vAlign w:val="center"/>
          </w:tcPr>
          <w:p w:rsidRPr="00405FA8" w:rsidR="007F0B64" w:rsidP="007F0B64" w:rsidRDefault="00C14901" w14:paraId="12FBF6B4" w14:textId="18FACF1A">
            <w:pPr>
              <w:tabs>
                <w:tab w:val="left" w:pos="284"/>
              </w:tabs>
              <w:spacing w:before="20" w:after="20" w:line="300" w:lineRule="exact"/>
              <w:rPr>
                <w:bCs/>
                <w:sz w:val="22"/>
              </w:rPr>
            </w:pPr>
            <w:r w:rsidRPr="00C14901">
              <w:rPr>
                <w:bCs/>
                <w:sz w:val="22"/>
              </w:rPr>
              <w:t>Mở port sai mục đích, lộ dịch vụ nội b</w:t>
            </w:r>
          </w:p>
        </w:tc>
        <w:tc>
          <w:tcPr>
            <w:tcW w:w="882" w:type="dxa"/>
            <w:shd w:val="clear" w:color="auto" w:fill="auto"/>
            <w:tcMar/>
            <w:vAlign w:val="center"/>
          </w:tcPr>
          <w:p w:rsidRPr="002B6A92" w:rsidR="007F0B64" w:rsidP="007F0B64" w:rsidRDefault="00C14901" w14:paraId="67340864" w14:textId="2263ED6E">
            <w:pPr>
              <w:tabs>
                <w:tab w:val="left" w:pos="284"/>
              </w:tabs>
              <w:spacing w:before="20" w:after="20" w:line="300" w:lineRule="exact"/>
              <w:jc w:val="center"/>
              <w:rPr>
                <w:bCs/>
                <w:sz w:val="22"/>
              </w:rPr>
            </w:pPr>
            <w:r>
              <w:rPr>
                <w:bCs/>
                <w:sz w:val="22"/>
              </w:rPr>
              <w:t>6</w:t>
            </w:r>
          </w:p>
        </w:tc>
        <w:tc>
          <w:tcPr>
            <w:tcW w:w="840" w:type="dxa"/>
            <w:shd w:val="clear" w:color="auto" w:fill="auto"/>
            <w:tcMar/>
            <w:vAlign w:val="center"/>
          </w:tcPr>
          <w:p w:rsidRPr="002B6A92" w:rsidR="007F0B64" w:rsidP="007F0B64" w:rsidRDefault="007F0B64" w14:paraId="5232DC96" w14:textId="668C7AEA">
            <w:pPr>
              <w:tabs>
                <w:tab w:val="left" w:pos="284"/>
              </w:tabs>
              <w:spacing w:before="20" w:after="20" w:line="300" w:lineRule="exact"/>
              <w:jc w:val="center"/>
              <w:rPr>
                <w:bCs/>
                <w:sz w:val="22"/>
              </w:rPr>
            </w:pPr>
            <w:r w:rsidRPr="002B6A92">
              <w:rPr>
                <w:bCs/>
                <w:sz w:val="22"/>
              </w:rPr>
              <w:t>1</w:t>
            </w:r>
            <w:r w:rsidR="00C14901">
              <w:rPr>
                <w:bCs/>
                <w:sz w:val="22"/>
              </w:rPr>
              <w:t>8</w:t>
            </w:r>
          </w:p>
        </w:tc>
        <w:tc>
          <w:tcPr>
            <w:tcW w:w="1383" w:type="dxa"/>
            <w:shd w:val="clear" w:color="auto" w:fill="auto"/>
            <w:tcMar/>
            <w:vAlign w:val="center"/>
          </w:tcPr>
          <w:p w:rsidRPr="007F0B64" w:rsidR="007F0B64" w:rsidP="349DD1FC" w:rsidRDefault="00C14901" w14:paraId="044554CA" w14:textId="3689BEB4">
            <w:pPr>
              <w:tabs>
                <w:tab w:val="left" w:pos="284"/>
              </w:tabs>
              <w:spacing w:before="20" w:after="20" w:line="300" w:lineRule="exact"/>
              <w:rPr>
                <w:sz w:val="22"/>
              </w:rPr>
            </w:pPr>
            <w:r w:rsidRPr="349DD1FC">
              <w:rPr>
                <w:sz w:val="22"/>
              </w:rPr>
              <w:t xml:space="preserve">Checklist “BM01-QT03-CHK.xlsx” gồm 10 mục (có cột Pass/Fail </w:t>
            </w:r>
            <w:r w:rsidRPr="349DD1FC" w:rsidR="379CE2A6">
              <w:rPr>
                <w:sz w:val="22"/>
              </w:rPr>
              <w:t>)</w:t>
            </w:r>
          </w:p>
        </w:tc>
        <w:tc>
          <w:tcPr>
            <w:tcW w:w="799" w:type="dxa"/>
            <w:shd w:val="clear" w:color="auto" w:fill="auto"/>
            <w:tcMar/>
            <w:vAlign w:val="center"/>
          </w:tcPr>
          <w:p w:rsidRPr="007F0B64" w:rsidR="007F0B64" w:rsidP="007F0B64" w:rsidRDefault="00C14901" w14:paraId="72D28B3E" w14:textId="40205EEC">
            <w:pPr>
              <w:tabs>
                <w:tab w:val="left" w:pos="284"/>
              </w:tabs>
              <w:spacing w:before="20" w:after="20" w:line="300" w:lineRule="exact"/>
              <w:jc w:val="center"/>
              <w:rPr>
                <w:bCs/>
                <w:sz w:val="22"/>
              </w:rPr>
            </w:pPr>
            <w:r>
              <w:rPr>
                <w:bCs/>
                <w:sz w:val="22"/>
              </w:rPr>
              <w:t>2</w:t>
            </w:r>
          </w:p>
        </w:tc>
        <w:tc>
          <w:tcPr>
            <w:tcW w:w="882" w:type="dxa"/>
            <w:shd w:val="clear" w:color="auto" w:fill="auto"/>
            <w:tcMar/>
            <w:vAlign w:val="center"/>
          </w:tcPr>
          <w:p w:rsidRPr="007F0B64" w:rsidR="007F0B64" w:rsidP="349DD1FC" w:rsidRDefault="402688DF" w14:paraId="1234BCC4" w14:textId="086FC9B9">
            <w:pPr>
              <w:tabs>
                <w:tab w:val="left" w:pos="284"/>
              </w:tabs>
              <w:spacing w:before="20" w:after="20" w:line="300" w:lineRule="exact"/>
              <w:jc w:val="center"/>
              <w:rPr>
                <w:sz w:val="22"/>
              </w:rPr>
            </w:pPr>
            <w:r w:rsidRPr="349DD1FC">
              <w:rPr>
                <w:sz w:val="22"/>
              </w:rPr>
              <w:t>5</w:t>
            </w:r>
          </w:p>
        </w:tc>
        <w:tc>
          <w:tcPr>
            <w:tcW w:w="1185" w:type="dxa"/>
            <w:shd w:val="clear" w:color="auto" w:fill="auto"/>
            <w:tcMar/>
            <w:vAlign w:val="center"/>
          </w:tcPr>
          <w:p w:rsidRPr="007F0B64" w:rsidR="007F0B64" w:rsidP="349DD1FC" w:rsidRDefault="00C14901" w14:paraId="0C3A6CC5" w14:textId="6BE55A00">
            <w:pPr>
              <w:tabs>
                <w:tab w:val="left" w:pos="284"/>
              </w:tabs>
              <w:spacing w:before="20" w:after="20" w:line="300" w:lineRule="exact"/>
              <w:jc w:val="center"/>
              <w:rPr>
                <w:sz w:val="22"/>
              </w:rPr>
            </w:pPr>
            <w:r w:rsidRPr="349DD1FC">
              <w:rPr>
                <w:sz w:val="22"/>
              </w:rPr>
              <w:t>1</w:t>
            </w:r>
            <w:r w:rsidRPr="349DD1FC" w:rsidR="73A2731F">
              <w:rPr>
                <w:sz w:val="22"/>
              </w:rPr>
              <w:t>0</w:t>
            </w:r>
          </w:p>
        </w:tc>
        <w:tc>
          <w:tcPr>
            <w:tcW w:w="874" w:type="dxa"/>
            <w:shd w:val="clear" w:color="auto" w:fill="auto"/>
            <w:tcMar/>
            <w:vAlign w:val="center"/>
          </w:tcPr>
          <w:p w:rsidRPr="007F0B64" w:rsidR="007F0B64" w:rsidP="007F0B64" w:rsidRDefault="007F0B64" w14:paraId="386B7292" w14:textId="763D698E">
            <w:pPr>
              <w:tabs>
                <w:tab w:val="left" w:pos="284"/>
              </w:tabs>
              <w:spacing w:before="20" w:after="20" w:line="300" w:lineRule="exact"/>
              <w:jc w:val="center"/>
              <w:rPr>
                <w:bCs/>
                <w:sz w:val="22"/>
              </w:rPr>
            </w:pPr>
            <w:r>
              <w:rPr>
                <w:sz w:val="22"/>
              </w:rPr>
              <w:t>Có</w:t>
            </w:r>
          </w:p>
        </w:tc>
        <w:tc>
          <w:tcPr>
            <w:tcW w:w="1330" w:type="dxa"/>
            <w:shd w:val="clear" w:color="auto" w:fill="auto"/>
            <w:tcMar/>
            <w:vAlign w:val="center"/>
          </w:tcPr>
          <w:p w:rsidRPr="007F0B64" w:rsidR="007F0B64" w:rsidP="007F0B64" w:rsidRDefault="007F0B64" w14:paraId="0D171CF0" w14:textId="2D075137">
            <w:pPr>
              <w:tabs>
                <w:tab w:val="left" w:pos="284"/>
              </w:tabs>
              <w:spacing w:before="20" w:after="20" w:line="300" w:lineRule="exact"/>
              <w:jc w:val="center"/>
              <w:rPr>
                <w:bCs/>
                <w:sz w:val="22"/>
              </w:rPr>
            </w:pPr>
            <w:r>
              <w:rPr>
                <w:sz w:val="22"/>
              </w:rPr>
              <w:t>Không</w:t>
            </w:r>
          </w:p>
        </w:tc>
      </w:tr>
      <w:tr w:rsidRPr="000E3DC8" w:rsidR="00F2578F" w:rsidTr="3836BA97" w14:paraId="50BB33CF" w14:textId="77777777">
        <w:tc>
          <w:tcPr>
            <w:tcW w:w="505" w:type="dxa"/>
            <w:shd w:val="clear" w:color="auto" w:fill="auto"/>
            <w:tcMar/>
            <w:vAlign w:val="center"/>
          </w:tcPr>
          <w:p w:rsidRPr="000E3DC8" w:rsidR="007F0B64" w:rsidP="007F502E" w:rsidRDefault="007F0B64" w14:paraId="72F1C61F" w14:textId="77777777">
            <w:pPr>
              <w:tabs>
                <w:tab w:val="left" w:pos="284"/>
              </w:tabs>
              <w:spacing w:before="20" w:after="20" w:line="300" w:lineRule="exact"/>
              <w:rPr>
                <w:i/>
                <w:sz w:val="22"/>
              </w:rPr>
            </w:pPr>
            <w:r w:rsidRPr="000E3DC8">
              <w:rPr>
                <w:i/>
                <w:sz w:val="22"/>
              </w:rPr>
              <w:t>4</w:t>
            </w:r>
          </w:p>
        </w:tc>
        <w:tc>
          <w:tcPr>
            <w:tcW w:w="1640" w:type="dxa"/>
            <w:shd w:val="clear" w:color="auto" w:fill="auto"/>
            <w:tcMar/>
            <w:vAlign w:val="center"/>
          </w:tcPr>
          <w:p w:rsidRPr="000E3DC8" w:rsidR="007F0B64" w:rsidP="007F502E" w:rsidRDefault="00C14901" w14:paraId="404A8680" w14:textId="097B9C2D">
            <w:pPr>
              <w:tabs>
                <w:tab w:val="left" w:pos="284"/>
              </w:tabs>
              <w:spacing w:before="20" w:after="20" w:line="300" w:lineRule="exact"/>
              <w:rPr>
                <w:iCs/>
                <w:sz w:val="22"/>
                <w:lang w:val="vi-VN"/>
              </w:rPr>
            </w:pPr>
            <w:r w:rsidRPr="00C14901">
              <w:rPr>
                <w:iCs/>
                <w:sz w:val="22"/>
                <w:lang w:val="vi-VN"/>
              </w:rPr>
              <w:t>Bước 4: Phê duyệt yêu cầu</w:t>
            </w:r>
          </w:p>
        </w:tc>
        <w:tc>
          <w:tcPr>
            <w:tcW w:w="1308" w:type="dxa"/>
            <w:shd w:val="clear" w:color="auto" w:fill="auto"/>
            <w:tcMar/>
            <w:vAlign w:val="center"/>
          </w:tcPr>
          <w:p w:rsidRPr="000E3DC8" w:rsidR="007F0B64" w:rsidP="007F502E" w:rsidRDefault="00C14901" w14:paraId="0616C46E" w14:textId="12CEA92A">
            <w:pPr>
              <w:tabs>
                <w:tab w:val="left" w:pos="284"/>
              </w:tabs>
              <w:spacing w:before="20" w:after="20" w:line="300" w:lineRule="exact"/>
              <w:rPr>
                <w:sz w:val="22"/>
              </w:rPr>
            </w:pPr>
            <w:r w:rsidRPr="00C14901">
              <w:rPr>
                <w:sz w:val="22"/>
              </w:rPr>
              <w:t>Ký nhầm/không ký khi phiếu sai</w:t>
            </w:r>
          </w:p>
        </w:tc>
        <w:tc>
          <w:tcPr>
            <w:tcW w:w="1262" w:type="dxa"/>
            <w:shd w:val="clear" w:color="auto" w:fill="auto"/>
            <w:tcMar/>
            <w:vAlign w:val="center"/>
          </w:tcPr>
          <w:p w:rsidRPr="000E3DC8" w:rsidR="007F0B64" w:rsidP="007F502E" w:rsidRDefault="00C14901" w14:paraId="327A60F7" w14:textId="5C6B7F91">
            <w:pPr>
              <w:tabs>
                <w:tab w:val="left" w:pos="284"/>
              </w:tabs>
              <w:spacing w:before="20" w:after="20" w:line="300" w:lineRule="exact"/>
              <w:rPr>
                <w:sz w:val="22"/>
              </w:rPr>
            </w:pPr>
            <w:r w:rsidRPr="00C14901">
              <w:rPr>
                <w:sz w:val="22"/>
              </w:rPr>
              <w:t>Áp lực nhiều yêu cầu cùng lúc</w:t>
            </w:r>
          </w:p>
        </w:tc>
        <w:tc>
          <w:tcPr>
            <w:tcW w:w="764" w:type="dxa"/>
            <w:shd w:val="clear" w:color="auto" w:fill="auto"/>
            <w:tcMar/>
            <w:vAlign w:val="center"/>
          </w:tcPr>
          <w:p w:rsidRPr="000E3DC8" w:rsidR="007F0B64" w:rsidP="007F502E" w:rsidRDefault="00C14901" w14:paraId="1BE6B5A1" w14:textId="46705906">
            <w:pPr>
              <w:tabs>
                <w:tab w:val="left" w:pos="284"/>
              </w:tabs>
              <w:spacing w:before="20" w:after="20" w:line="300" w:lineRule="exact"/>
              <w:jc w:val="center"/>
              <w:rPr>
                <w:sz w:val="22"/>
              </w:rPr>
            </w:pPr>
            <w:r>
              <w:rPr>
                <w:sz w:val="22"/>
              </w:rPr>
              <w:t>2</w:t>
            </w:r>
          </w:p>
        </w:tc>
        <w:tc>
          <w:tcPr>
            <w:tcW w:w="1622" w:type="dxa"/>
            <w:shd w:val="clear" w:color="auto" w:fill="auto"/>
            <w:tcMar/>
            <w:vAlign w:val="center"/>
          </w:tcPr>
          <w:p w:rsidRPr="000E3DC8" w:rsidR="007F0B64" w:rsidP="003F478A" w:rsidRDefault="00C14901" w14:paraId="7CD2A96B" w14:textId="7196FA3C">
            <w:pPr>
              <w:tabs>
                <w:tab w:val="left" w:pos="284"/>
              </w:tabs>
              <w:spacing w:before="20" w:after="20" w:line="300" w:lineRule="exact"/>
              <w:rPr>
                <w:sz w:val="22"/>
              </w:rPr>
            </w:pPr>
            <w:r w:rsidRPr="00C14901">
              <w:rPr>
                <w:sz w:val="22"/>
              </w:rPr>
              <w:t>Cho phép mở port trái quy định, rủi ro bảo mật</w:t>
            </w:r>
          </w:p>
        </w:tc>
        <w:tc>
          <w:tcPr>
            <w:tcW w:w="882" w:type="dxa"/>
            <w:shd w:val="clear" w:color="auto" w:fill="auto"/>
            <w:tcMar/>
            <w:vAlign w:val="center"/>
          </w:tcPr>
          <w:p w:rsidRPr="000E3DC8" w:rsidR="007F0B64" w:rsidP="00087206" w:rsidRDefault="00C14901" w14:paraId="38BA5619" w14:textId="6022959B">
            <w:pPr>
              <w:tabs>
                <w:tab w:val="left" w:pos="284"/>
              </w:tabs>
              <w:spacing w:before="20" w:after="20" w:line="300" w:lineRule="exact"/>
              <w:jc w:val="center"/>
              <w:rPr>
                <w:sz w:val="22"/>
              </w:rPr>
            </w:pPr>
            <w:r>
              <w:rPr>
                <w:sz w:val="22"/>
              </w:rPr>
              <w:t>6</w:t>
            </w:r>
          </w:p>
        </w:tc>
        <w:tc>
          <w:tcPr>
            <w:tcW w:w="840" w:type="dxa"/>
            <w:shd w:val="clear" w:color="auto" w:fill="auto"/>
            <w:tcMar/>
            <w:vAlign w:val="center"/>
          </w:tcPr>
          <w:p w:rsidRPr="000E3DC8" w:rsidR="007F0B64" w:rsidP="00087206" w:rsidRDefault="00C14901" w14:paraId="5F85CA08" w14:textId="5B5007A5">
            <w:pPr>
              <w:tabs>
                <w:tab w:val="left" w:pos="284"/>
              </w:tabs>
              <w:spacing w:before="20" w:after="20" w:line="300" w:lineRule="exact"/>
              <w:jc w:val="center"/>
              <w:rPr>
                <w:sz w:val="22"/>
              </w:rPr>
            </w:pPr>
            <w:r>
              <w:rPr>
                <w:sz w:val="22"/>
              </w:rPr>
              <w:t>12</w:t>
            </w:r>
          </w:p>
        </w:tc>
        <w:tc>
          <w:tcPr>
            <w:tcW w:w="1383" w:type="dxa"/>
            <w:shd w:val="clear" w:color="auto" w:fill="auto"/>
            <w:tcMar/>
            <w:vAlign w:val="center"/>
          </w:tcPr>
          <w:p w:rsidRPr="00C14901" w:rsidR="00C14901" w:rsidP="3836BA97" w:rsidRDefault="00C14901" w14:paraId="09643CAE" w14:textId="07A71B20">
            <w:pPr>
              <w:tabs>
                <w:tab w:val="left" w:pos="284"/>
              </w:tabs>
              <w:spacing w:before="20" w:after="20" w:line="300" w:lineRule="exact"/>
              <w:rPr>
                <w:sz w:val="22"/>
                <w:szCs w:val="22"/>
              </w:rPr>
            </w:pPr>
            <w:r w:rsidRPr="3836BA97" w:rsidR="49FC3E71">
              <w:rPr>
                <w:sz w:val="22"/>
                <w:szCs w:val="22"/>
              </w:rPr>
              <w:t>Tạo</w:t>
            </w:r>
            <w:r w:rsidRPr="3836BA97" w:rsidR="49FC3E71">
              <w:rPr>
                <w:sz w:val="22"/>
                <w:szCs w:val="22"/>
              </w:rPr>
              <w:t xml:space="preserve"> </w:t>
            </w:r>
            <w:r w:rsidRPr="3836BA97" w:rsidR="49FC3E71">
              <w:rPr>
                <w:sz w:val="22"/>
                <w:szCs w:val="22"/>
              </w:rPr>
              <w:t>danh</w:t>
            </w:r>
            <w:r w:rsidRPr="3836BA97" w:rsidR="49FC3E71">
              <w:rPr>
                <w:sz w:val="22"/>
                <w:szCs w:val="22"/>
              </w:rPr>
              <w:t xml:space="preserve"> </w:t>
            </w:r>
            <w:r w:rsidRPr="3836BA97" w:rsidR="49FC3E71">
              <w:rPr>
                <w:sz w:val="22"/>
                <w:szCs w:val="22"/>
              </w:rPr>
              <w:t>sách</w:t>
            </w:r>
            <w:r w:rsidRPr="3836BA97" w:rsidR="59B107D6">
              <w:rPr>
                <w:sz w:val="22"/>
                <w:szCs w:val="22"/>
              </w:rPr>
              <w:t xml:space="preserve"> </w:t>
            </w:r>
            <w:r w:rsidRPr="3836BA97" w:rsidR="59B107D6">
              <w:rPr>
                <w:sz w:val="22"/>
                <w:szCs w:val="22"/>
              </w:rPr>
              <w:t>lưu</w:t>
            </w:r>
            <w:r w:rsidRPr="3836BA97" w:rsidR="59B107D6">
              <w:rPr>
                <w:sz w:val="22"/>
                <w:szCs w:val="22"/>
              </w:rPr>
              <w:t xml:space="preserve"> </w:t>
            </w:r>
            <w:r w:rsidRPr="3836BA97" w:rsidR="59B107D6">
              <w:rPr>
                <w:sz w:val="22"/>
                <w:szCs w:val="22"/>
              </w:rPr>
              <w:t xml:space="preserve"> </w:t>
            </w:r>
            <w:r w:rsidRPr="3836BA97" w:rsidR="59B107D6">
              <w:rPr>
                <w:sz w:val="22"/>
                <w:szCs w:val="22"/>
              </w:rPr>
              <w:t>liệt</w:t>
            </w:r>
            <w:r w:rsidRPr="3836BA97" w:rsidR="59B107D6">
              <w:rPr>
                <w:sz w:val="22"/>
                <w:szCs w:val="22"/>
              </w:rPr>
              <w:t xml:space="preserve"> </w:t>
            </w:r>
            <w:r w:rsidRPr="3836BA97" w:rsidR="59B107D6">
              <w:rPr>
                <w:sz w:val="22"/>
                <w:szCs w:val="22"/>
              </w:rPr>
              <w:t>kê</w:t>
            </w:r>
            <w:r w:rsidRPr="3836BA97" w:rsidR="59B107D6">
              <w:rPr>
                <w:sz w:val="22"/>
                <w:szCs w:val="22"/>
              </w:rPr>
              <w:t xml:space="preserve"> 5 </w:t>
            </w:r>
            <w:r w:rsidRPr="3836BA97" w:rsidR="59B107D6">
              <w:rPr>
                <w:sz w:val="22"/>
                <w:szCs w:val="22"/>
              </w:rPr>
              <w:t>người</w:t>
            </w:r>
            <w:r w:rsidRPr="3836BA97" w:rsidR="59B107D6">
              <w:rPr>
                <w:sz w:val="22"/>
                <w:szCs w:val="22"/>
              </w:rPr>
              <w:t xml:space="preserve"> </w:t>
            </w:r>
            <w:r w:rsidRPr="3836BA97" w:rsidR="59B107D6">
              <w:rPr>
                <w:sz w:val="22"/>
                <w:szCs w:val="22"/>
              </w:rPr>
              <w:t>có</w:t>
            </w:r>
            <w:r w:rsidRPr="3836BA97" w:rsidR="59B107D6">
              <w:rPr>
                <w:sz w:val="22"/>
                <w:szCs w:val="22"/>
              </w:rPr>
              <w:t xml:space="preserve"> </w:t>
            </w:r>
            <w:r w:rsidRPr="3836BA97" w:rsidR="59B107D6">
              <w:rPr>
                <w:sz w:val="22"/>
                <w:szCs w:val="22"/>
              </w:rPr>
              <w:t>quyền</w:t>
            </w:r>
            <w:r w:rsidRPr="3836BA97" w:rsidR="59B107D6">
              <w:rPr>
                <w:sz w:val="22"/>
                <w:szCs w:val="22"/>
              </w:rPr>
              <w:t xml:space="preserve"> </w:t>
            </w:r>
            <w:r w:rsidRPr="3836BA97" w:rsidR="59B107D6">
              <w:rPr>
                <w:sz w:val="22"/>
                <w:szCs w:val="22"/>
              </w:rPr>
              <w:t>ký</w:t>
            </w:r>
            <w:r w:rsidRPr="3836BA97" w:rsidR="1E5C0B82">
              <w:rPr>
                <w:sz w:val="22"/>
                <w:szCs w:val="22"/>
              </w:rPr>
              <w:t xml:space="preserve"> </w:t>
            </w:r>
            <w:r w:rsidRPr="3836BA97" w:rsidR="1E5C0B82">
              <w:rPr>
                <w:sz w:val="22"/>
                <w:szCs w:val="22"/>
              </w:rPr>
              <w:t>cho</w:t>
            </w:r>
            <w:r w:rsidRPr="3836BA97" w:rsidR="1E5C0B82">
              <w:rPr>
                <w:sz w:val="22"/>
                <w:szCs w:val="22"/>
              </w:rPr>
              <w:t xml:space="preserve"> </w:t>
            </w:r>
            <w:r w:rsidRPr="3836BA97" w:rsidR="1E5C0B82">
              <w:rPr>
                <w:sz w:val="22"/>
                <w:szCs w:val="22"/>
              </w:rPr>
              <w:t>các</w:t>
            </w:r>
            <w:r w:rsidRPr="3836BA97" w:rsidR="1E5C0B82">
              <w:rPr>
                <w:sz w:val="22"/>
                <w:szCs w:val="22"/>
              </w:rPr>
              <w:t xml:space="preserve"> phòng ban</w:t>
            </w:r>
          </w:p>
          <w:p w:rsidRPr="000E3DC8" w:rsidR="007F0B64" w:rsidP="00C14901" w:rsidRDefault="00C14901" w14:paraId="2AA483A7" w14:textId="657892AF">
            <w:pPr>
              <w:tabs>
                <w:tab w:val="left" w:pos="284"/>
              </w:tabs>
              <w:spacing w:before="20" w:after="20" w:line="300" w:lineRule="exact"/>
              <w:rPr>
                <w:sz w:val="22"/>
              </w:rPr>
            </w:pPr>
            <w:r w:rsidRPr="00C14901">
              <w:rPr>
                <w:sz w:val="22"/>
              </w:rPr>
              <w:t>Trường hợp cấp cao: phê qua DocuSign, có audit trail</w:t>
            </w:r>
          </w:p>
        </w:tc>
        <w:tc>
          <w:tcPr>
            <w:tcW w:w="799" w:type="dxa"/>
            <w:shd w:val="clear" w:color="auto" w:fill="auto"/>
            <w:tcMar/>
            <w:vAlign w:val="center"/>
          </w:tcPr>
          <w:p w:rsidRPr="000E3DC8" w:rsidR="007F0B64" w:rsidP="000C6F5F" w:rsidRDefault="00C14901" w14:paraId="045B62FB" w14:textId="2B31990A">
            <w:pPr>
              <w:tabs>
                <w:tab w:val="left" w:pos="284"/>
              </w:tabs>
              <w:spacing w:before="20" w:after="20" w:line="300" w:lineRule="exact"/>
              <w:jc w:val="center"/>
              <w:rPr>
                <w:sz w:val="22"/>
              </w:rPr>
            </w:pPr>
            <w:r>
              <w:rPr>
                <w:sz w:val="22"/>
              </w:rPr>
              <w:t>1</w:t>
            </w:r>
          </w:p>
        </w:tc>
        <w:tc>
          <w:tcPr>
            <w:tcW w:w="882" w:type="dxa"/>
            <w:shd w:val="clear" w:color="auto" w:fill="auto"/>
            <w:tcMar/>
            <w:vAlign w:val="center"/>
          </w:tcPr>
          <w:p w:rsidRPr="000E3DC8" w:rsidR="007F0B64" w:rsidP="000C6F5F" w:rsidRDefault="00C14901" w14:paraId="40F0EB55" w14:textId="3D5501F1">
            <w:pPr>
              <w:tabs>
                <w:tab w:val="left" w:pos="284"/>
              </w:tabs>
              <w:spacing w:before="20" w:after="20" w:line="300" w:lineRule="exact"/>
              <w:jc w:val="center"/>
              <w:rPr>
                <w:sz w:val="22"/>
              </w:rPr>
            </w:pPr>
            <w:r>
              <w:rPr>
                <w:sz w:val="22"/>
              </w:rPr>
              <w:t>6</w:t>
            </w:r>
          </w:p>
        </w:tc>
        <w:tc>
          <w:tcPr>
            <w:tcW w:w="1185" w:type="dxa"/>
            <w:shd w:val="clear" w:color="auto" w:fill="auto"/>
            <w:tcMar/>
            <w:vAlign w:val="center"/>
          </w:tcPr>
          <w:p w:rsidRPr="000E3DC8" w:rsidR="007F0B64" w:rsidP="000C6F5F" w:rsidRDefault="00C14901" w14:paraId="758105E6" w14:textId="6A1885D7">
            <w:pPr>
              <w:tabs>
                <w:tab w:val="left" w:pos="284"/>
              </w:tabs>
              <w:spacing w:before="20" w:after="20" w:line="300" w:lineRule="exact"/>
              <w:jc w:val="center"/>
              <w:rPr>
                <w:sz w:val="22"/>
              </w:rPr>
            </w:pPr>
            <w:r>
              <w:rPr>
                <w:sz w:val="22"/>
              </w:rPr>
              <w:t>6</w:t>
            </w:r>
          </w:p>
        </w:tc>
        <w:tc>
          <w:tcPr>
            <w:tcW w:w="874" w:type="dxa"/>
            <w:shd w:val="clear" w:color="auto" w:fill="auto"/>
            <w:tcMar/>
            <w:vAlign w:val="center"/>
          </w:tcPr>
          <w:p w:rsidRPr="000E3DC8" w:rsidR="007F0B64" w:rsidP="007F502E" w:rsidRDefault="007F0B64" w14:paraId="71CC4994" w14:textId="2A24F28C">
            <w:pPr>
              <w:tabs>
                <w:tab w:val="left" w:pos="284"/>
              </w:tabs>
              <w:spacing w:before="20" w:after="20" w:line="300" w:lineRule="exact"/>
              <w:jc w:val="center"/>
              <w:rPr>
                <w:sz w:val="22"/>
              </w:rPr>
            </w:pPr>
            <w:r w:rsidRPr="000E3DC8">
              <w:rPr>
                <w:sz w:val="22"/>
              </w:rPr>
              <w:t>Có</w:t>
            </w:r>
          </w:p>
        </w:tc>
        <w:tc>
          <w:tcPr>
            <w:tcW w:w="1330" w:type="dxa"/>
            <w:shd w:val="clear" w:color="auto" w:fill="auto"/>
            <w:tcMar/>
            <w:vAlign w:val="center"/>
          </w:tcPr>
          <w:p w:rsidRPr="000E3DC8" w:rsidR="007F0B64" w:rsidP="007F502E" w:rsidRDefault="007F0B64" w14:paraId="452FAAE0" w14:textId="6679AE23">
            <w:pPr>
              <w:tabs>
                <w:tab w:val="left" w:pos="284"/>
              </w:tabs>
              <w:spacing w:before="20" w:after="20" w:line="300" w:lineRule="exact"/>
              <w:jc w:val="center"/>
              <w:rPr>
                <w:sz w:val="22"/>
              </w:rPr>
            </w:pPr>
            <w:r w:rsidRPr="000E3DC8">
              <w:rPr>
                <w:sz w:val="22"/>
              </w:rPr>
              <w:t>Không</w:t>
            </w:r>
          </w:p>
        </w:tc>
      </w:tr>
      <w:tr w:rsidRPr="00627AB0" w:rsidR="00F2578F" w:rsidTr="3836BA97" w14:paraId="375223D2" w14:textId="77777777">
        <w:tc>
          <w:tcPr>
            <w:tcW w:w="505" w:type="dxa"/>
            <w:shd w:val="clear" w:color="auto" w:fill="auto"/>
            <w:tcMar/>
            <w:vAlign w:val="center"/>
          </w:tcPr>
          <w:p w:rsidRPr="00D02E18" w:rsidR="007F0B64" w:rsidP="0093479C" w:rsidRDefault="007F0B64" w14:paraId="38BF5D46" w14:textId="77777777">
            <w:pPr>
              <w:tabs>
                <w:tab w:val="left" w:pos="284"/>
              </w:tabs>
              <w:spacing w:before="20" w:after="20" w:line="300" w:lineRule="exact"/>
              <w:rPr>
                <w:i/>
                <w:sz w:val="22"/>
              </w:rPr>
            </w:pPr>
            <w:r w:rsidRPr="00D02E18">
              <w:rPr>
                <w:i/>
                <w:sz w:val="22"/>
              </w:rPr>
              <w:t>5</w:t>
            </w:r>
          </w:p>
        </w:tc>
        <w:tc>
          <w:tcPr>
            <w:tcW w:w="1640" w:type="dxa"/>
            <w:shd w:val="clear" w:color="auto" w:fill="auto"/>
            <w:tcMar/>
            <w:vAlign w:val="center"/>
          </w:tcPr>
          <w:p w:rsidRPr="005F022B" w:rsidR="007F0B64" w:rsidP="0093479C" w:rsidRDefault="00C14901" w14:paraId="206A0E70" w14:textId="0B534B99">
            <w:pPr>
              <w:tabs>
                <w:tab w:val="left" w:pos="284"/>
              </w:tabs>
              <w:spacing w:before="20" w:after="20" w:line="300" w:lineRule="exact"/>
              <w:rPr>
                <w:iCs/>
                <w:sz w:val="22"/>
                <w:lang w:val="vi-VN"/>
              </w:rPr>
            </w:pPr>
            <w:r w:rsidRPr="00C14901">
              <w:rPr>
                <w:iCs/>
                <w:sz w:val="22"/>
                <w:lang w:val="vi-VN"/>
              </w:rPr>
              <w:t>Bước 5: Thực hiện mở port</w:t>
            </w:r>
          </w:p>
        </w:tc>
        <w:tc>
          <w:tcPr>
            <w:tcW w:w="1308" w:type="dxa"/>
            <w:shd w:val="clear" w:color="auto" w:fill="auto"/>
            <w:tcMar/>
            <w:vAlign w:val="center"/>
          </w:tcPr>
          <w:p w:rsidRPr="00CD4BB1" w:rsidR="007F0B64" w:rsidP="0093479C" w:rsidRDefault="00C14901" w14:paraId="1FB8A785" w14:textId="2F6928FC">
            <w:pPr>
              <w:tabs>
                <w:tab w:val="left" w:pos="284"/>
              </w:tabs>
              <w:spacing w:before="20" w:after="20" w:line="300" w:lineRule="exact"/>
              <w:rPr>
                <w:bCs/>
                <w:sz w:val="22"/>
              </w:rPr>
            </w:pPr>
            <w:r w:rsidRPr="00C14901">
              <w:rPr>
                <w:bCs/>
                <w:sz w:val="22"/>
              </w:rPr>
              <w:t>Mở port sai số, sai IP hoặc sai service</w:t>
            </w:r>
          </w:p>
        </w:tc>
        <w:tc>
          <w:tcPr>
            <w:tcW w:w="1262" w:type="dxa"/>
            <w:shd w:val="clear" w:color="auto" w:fill="auto"/>
            <w:tcMar/>
            <w:vAlign w:val="center"/>
          </w:tcPr>
          <w:p w:rsidRPr="00D417F7" w:rsidR="007F0B64" w:rsidP="0093479C" w:rsidRDefault="00C14901" w14:paraId="09FF6213" w14:textId="69741052">
            <w:pPr>
              <w:tabs>
                <w:tab w:val="left" w:pos="284"/>
              </w:tabs>
              <w:spacing w:before="20" w:after="20" w:line="300" w:lineRule="exact"/>
              <w:rPr>
                <w:bCs/>
                <w:sz w:val="22"/>
              </w:rPr>
            </w:pPr>
            <w:r w:rsidRPr="00C14901">
              <w:rPr>
                <w:bCs/>
                <w:sz w:val="22"/>
              </w:rPr>
              <w:t>Copy/paste nhầm, thiếu kiểm tra trước khi commit</w:t>
            </w:r>
          </w:p>
        </w:tc>
        <w:tc>
          <w:tcPr>
            <w:tcW w:w="764" w:type="dxa"/>
            <w:shd w:val="clear" w:color="auto" w:fill="auto"/>
            <w:tcMar/>
            <w:vAlign w:val="center"/>
          </w:tcPr>
          <w:p w:rsidRPr="00CD4BB1" w:rsidR="007F0B64" w:rsidP="005A28AC" w:rsidRDefault="005A28AC" w14:paraId="256234B1" w14:textId="5244DB69">
            <w:pPr>
              <w:tabs>
                <w:tab w:val="left" w:pos="284"/>
              </w:tabs>
              <w:spacing w:before="20" w:after="20" w:line="300" w:lineRule="exact"/>
              <w:jc w:val="center"/>
              <w:rPr>
                <w:bCs/>
                <w:sz w:val="22"/>
              </w:rPr>
            </w:pPr>
            <w:r>
              <w:rPr>
                <w:bCs/>
                <w:sz w:val="22"/>
              </w:rPr>
              <w:t>4</w:t>
            </w:r>
          </w:p>
        </w:tc>
        <w:tc>
          <w:tcPr>
            <w:tcW w:w="1622" w:type="dxa"/>
            <w:shd w:val="clear" w:color="auto" w:fill="auto"/>
            <w:tcMar/>
            <w:vAlign w:val="center"/>
          </w:tcPr>
          <w:p w:rsidRPr="00CD4BB1" w:rsidR="007F0B64" w:rsidP="0093479C" w:rsidRDefault="00C14901" w14:paraId="438C3036" w14:textId="6A524BB8">
            <w:pPr>
              <w:tabs>
                <w:tab w:val="left" w:pos="284"/>
              </w:tabs>
              <w:spacing w:before="20" w:after="20" w:line="300" w:lineRule="exact"/>
              <w:rPr>
                <w:bCs/>
                <w:sz w:val="22"/>
              </w:rPr>
            </w:pPr>
            <w:r w:rsidRPr="00C14901">
              <w:rPr>
                <w:bCs/>
                <w:sz w:val="22"/>
              </w:rPr>
              <w:t>Dịch vụ không truy cập được hoặc mở port không hợp lệ </w:t>
            </w:r>
          </w:p>
        </w:tc>
        <w:tc>
          <w:tcPr>
            <w:tcW w:w="882" w:type="dxa"/>
            <w:shd w:val="clear" w:color="auto" w:fill="auto"/>
            <w:tcMar/>
            <w:vAlign w:val="center"/>
          </w:tcPr>
          <w:p w:rsidRPr="00CD4BB1" w:rsidR="007F0B64" w:rsidP="005A28AC" w:rsidRDefault="00C14901" w14:paraId="74224D26" w14:textId="29500EDA">
            <w:pPr>
              <w:tabs>
                <w:tab w:val="left" w:pos="284"/>
              </w:tabs>
              <w:spacing w:before="20" w:after="20" w:line="300" w:lineRule="exact"/>
              <w:jc w:val="center"/>
              <w:rPr>
                <w:bCs/>
                <w:sz w:val="22"/>
              </w:rPr>
            </w:pPr>
            <w:r>
              <w:rPr>
                <w:bCs/>
                <w:sz w:val="22"/>
              </w:rPr>
              <w:t>6</w:t>
            </w:r>
          </w:p>
        </w:tc>
        <w:tc>
          <w:tcPr>
            <w:tcW w:w="840" w:type="dxa"/>
            <w:shd w:val="clear" w:color="auto" w:fill="auto"/>
            <w:tcMar/>
            <w:vAlign w:val="center"/>
          </w:tcPr>
          <w:p w:rsidRPr="00CD4BB1" w:rsidR="007F0B64" w:rsidP="005A28AC" w:rsidRDefault="00C14901" w14:paraId="62F69A39" w14:textId="3D9F4B54">
            <w:pPr>
              <w:tabs>
                <w:tab w:val="left" w:pos="284"/>
              </w:tabs>
              <w:spacing w:before="20" w:after="20" w:line="300" w:lineRule="exact"/>
              <w:jc w:val="center"/>
              <w:rPr>
                <w:bCs/>
                <w:sz w:val="22"/>
              </w:rPr>
            </w:pPr>
            <w:r>
              <w:rPr>
                <w:bCs/>
                <w:sz w:val="22"/>
              </w:rPr>
              <w:t>24</w:t>
            </w:r>
          </w:p>
        </w:tc>
        <w:tc>
          <w:tcPr>
            <w:tcW w:w="1383" w:type="dxa"/>
            <w:shd w:val="clear" w:color="auto" w:fill="auto"/>
            <w:tcMar/>
            <w:vAlign w:val="center"/>
          </w:tcPr>
          <w:p w:rsidRPr="00CD4BB1" w:rsidR="007F0B64" w:rsidP="0093479C" w:rsidRDefault="00C14901" w14:paraId="29875A72" w14:textId="03D1C154">
            <w:pPr>
              <w:tabs>
                <w:tab w:val="left" w:pos="284"/>
              </w:tabs>
              <w:spacing w:before="20" w:after="20" w:line="300" w:lineRule="exact"/>
              <w:rPr>
                <w:bCs/>
                <w:sz w:val="22"/>
              </w:rPr>
            </w:pPr>
            <w:r>
              <w:rPr>
                <w:bCs/>
                <w:sz w:val="22"/>
              </w:rPr>
              <w:t>Sử dụng script python để tự động tạo config json rồi apply dựa trên file đã được duyệt</w:t>
            </w:r>
            <w:r>
              <w:rPr>
                <w:bCs/>
                <w:sz w:val="22"/>
              </w:rPr>
              <w:br/>
            </w:r>
            <w:r>
              <w:rPr>
                <w:bCs/>
                <w:sz w:val="22"/>
              </w:rPr>
              <w:t>Kiểm thử trên môi trường staging</w:t>
            </w:r>
          </w:p>
        </w:tc>
        <w:tc>
          <w:tcPr>
            <w:tcW w:w="799" w:type="dxa"/>
            <w:shd w:val="clear" w:color="auto" w:fill="auto"/>
            <w:tcMar/>
            <w:vAlign w:val="center"/>
          </w:tcPr>
          <w:p w:rsidRPr="00CD4BB1" w:rsidR="007F0B64" w:rsidP="003A398A" w:rsidRDefault="00C14901" w14:paraId="48A583CE" w14:textId="102C1B84">
            <w:pPr>
              <w:tabs>
                <w:tab w:val="left" w:pos="284"/>
              </w:tabs>
              <w:spacing w:before="20" w:after="20" w:line="300" w:lineRule="exact"/>
              <w:jc w:val="center"/>
              <w:rPr>
                <w:bCs/>
                <w:sz w:val="22"/>
              </w:rPr>
            </w:pPr>
            <w:r>
              <w:rPr>
                <w:bCs/>
                <w:sz w:val="22"/>
              </w:rPr>
              <w:t>2</w:t>
            </w:r>
          </w:p>
        </w:tc>
        <w:tc>
          <w:tcPr>
            <w:tcW w:w="882" w:type="dxa"/>
            <w:shd w:val="clear" w:color="auto" w:fill="auto"/>
            <w:tcMar/>
            <w:vAlign w:val="center"/>
          </w:tcPr>
          <w:p w:rsidRPr="00CD4BB1" w:rsidR="007F0B64" w:rsidP="349DD1FC" w:rsidRDefault="4B6EF8AC" w14:paraId="10BE5F1D" w14:textId="342C7E0D">
            <w:pPr>
              <w:tabs>
                <w:tab w:val="left" w:pos="284"/>
              </w:tabs>
              <w:spacing w:before="20" w:after="20" w:line="300" w:lineRule="exact"/>
              <w:jc w:val="center"/>
              <w:rPr>
                <w:sz w:val="22"/>
              </w:rPr>
            </w:pPr>
            <w:r w:rsidRPr="349DD1FC">
              <w:rPr>
                <w:sz w:val="22"/>
              </w:rPr>
              <w:t>3</w:t>
            </w:r>
          </w:p>
        </w:tc>
        <w:tc>
          <w:tcPr>
            <w:tcW w:w="1185" w:type="dxa"/>
            <w:shd w:val="clear" w:color="auto" w:fill="auto"/>
            <w:tcMar/>
            <w:vAlign w:val="center"/>
          </w:tcPr>
          <w:p w:rsidRPr="00CD4BB1" w:rsidR="007F0B64" w:rsidP="349DD1FC" w:rsidRDefault="4B6EF8AC" w14:paraId="725396E0" w14:textId="56C07EAC">
            <w:pPr>
              <w:tabs>
                <w:tab w:val="left" w:pos="284"/>
              </w:tabs>
              <w:spacing w:before="20" w:after="20" w:line="300" w:lineRule="exact"/>
              <w:jc w:val="center"/>
              <w:rPr>
                <w:sz w:val="22"/>
              </w:rPr>
            </w:pPr>
            <w:r w:rsidRPr="349DD1FC">
              <w:rPr>
                <w:sz w:val="22"/>
              </w:rPr>
              <w:t>6</w:t>
            </w:r>
          </w:p>
        </w:tc>
        <w:tc>
          <w:tcPr>
            <w:tcW w:w="874" w:type="dxa"/>
            <w:shd w:val="clear" w:color="auto" w:fill="auto"/>
            <w:tcMar/>
            <w:vAlign w:val="center"/>
          </w:tcPr>
          <w:p w:rsidRPr="008C7430" w:rsidR="007F0B64" w:rsidP="007F0B64" w:rsidRDefault="007F0B64" w14:paraId="0BD00A30" w14:textId="554168F2">
            <w:pPr>
              <w:tabs>
                <w:tab w:val="left" w:pos="284"/>
              </w:tabs>
              <w:spacing w:before="20" w:after="20" w:line="300" w:lineRule="exact"/>
              <w:jc w:val="center"/>
              <w:rPr>
                <w:b/>
                <w:sz w:val="22"/>
              </w:rPr>
            </w:pPr>
            <w:r>
              <w:rPr>
                <w:sz w:val="22"/>
              </w:rPr>
              <w:t>Có</w:t>
            </w:r>
          </w:p>
        </w:tc>
        <w:tc>
          <w:tcPr>
            <w:tcW w:w="1330" w:type="dxa"/>
            <w:shd w:val="clear" w:color="auto" w:fill="auto"/>
            <w:tcMar/>
            <w:vAlign w:val="center"/>
          </w:tcPr>
          <w:p w:rsidRPr="008C7430" w:rsidR="007F0B64" w:rsidP="007F0B64" w:rsidRDefault="007F0B64" w14:paraId="47237BD3" w14:textId="4963E8E6">
            <w:pPr>
              <w:tabs>
                <w:tab w:val="left" w:pos="284"/>
              </w:tabs>
              <w:spacing w:before="20" w:after="20" w:line="300" w:lineRule="exact"/>
              <w:jc w:val="center"/>
              <w:rPr>
                <w:b/>
                <w:sz w:val="22"/>
              </w:rPr>
            </w:pPr>
            <w:r>
              <w:rPr>
                <w:sz w:val="22"/>
              </w:rPr>
              <w:t>Không</w:t>
            </w:r>
          </w:p>
        </w:tc>
      </w:tr>
      <w:tr w:rsidRPr="00627AB0" w:rsidR="00F2578F" w:rsidTr="3836BA97" w14:paraId="3F0303D2" w14:textId="77777777">
        <w:tc>
          <w:tcPr>
            <w:tcW w:w="505" w:type="dxa"/>
            <w:shd w:val="clear" w:color="auto" w:fill="auto"/>
            <w:tcMar/>
            <w:vAlign w:val="center"/>
          </w:tcPr>
          <w:p w:rsidRPr="00D02E18" w:rsidR="007F0B64" w:rsidP="0093479C" w:rsidRDefault="007F0B64" w14:paraId="653504C8" w14:textId="77777777">
            <w:pPr>
              <w:tabs>
                <w:tab w:val="left" w:pos="284"/>
              </w:tabs>
              <w:spacing w:before="20" w:after="20" w:line="300" w:lineRule="exact"/>
              <w:rPr>
                <w:i/>
                <w:sz w:val="22"/>
              </w:rPr>
            </w:pPr>
            <w:r w:rsidRPr="00D02E18">
              <w:rPr>
                <w:i/>
                <w:sz w:val="22"/>
              </w:rPr>
              <w:t>6</w:t>
            </w:r>
          </w:p>
        </w:tc>
        <w:tc>
          <w:tcPr>
            <w:tcW w:w="1640" w:type="dxa"/>
            <w:shd w:val="clear" w:color="auto" w:fill="auto"/>
            <w:tcMar/>
            <w:vAlign w:val="center"/>
          </w:tcPr>
          <w:p w:rsidRPr="005F022B" w:rsidR="007F0B64" w:rsidP="0093479C" w:rsidRDefault="00C14901" w14:paraId="3E055029" w14:textId="2C7FF69F">
            <w:pPr>
              <w:tabs>
                <w:tab w:val="left" w:pos="284"/>
              </w:tabs>
              <w:spacing w:before="20" w:after="20" w:line="300" w:lineRule="exact"/>
              <w:rPr>
                <w:iCs/>
                <w:sz w:val="22"/>
                <w:lang w:val="vi-VN"/>
              </w:rPr>
            </w:pPr>
            <w:r w:rsidRPr="00C14901">
              <w:rPr>
                <w:iCs/>
                <w:sz w:val="22"/>
                <w:lang w:val="vi-VN"/>
              </w:rPr>
              <w:t>Bước 6: Thông báo hoàn thành</w:t>
            </w:r>
          </w:p>
        </w:tc>
        <w:tc>
          <w:tcPr>
            <w:tcW w:w="1308" w:type="dxa"/>
            <w:shd w:val="clear" w:color="auto" w:fill="auto"/>
            <w:tcMar/>
            <w:vAlign w:val="center"/>
          </w:tcPr>
          <w:p w:rsidRPr="00CD4BB1" w:rsidR="007F0B64" w:rsidP="0093479C" w:rsidRDefault="00C14901" w14:paraId="6CE11720" w14:textId="3B46BA5E">
            <w:pPr>
              <w:tabs>
                <w:tab w:val="left" w:pos="284"/>
              </w:tabs>
              <w:spacing w:before="20" w:after="20" w:line="300" w:lineRule="exact"/>
              <w:rPr>
                <w:bCs/>
                <w:sz w:val="22"/>
              </w:rPr>
            </w:pPr>
            <w:r w:rsidRPr="00C14901">
              <w:rPr>
                <w:bCs/>
                <w:sz w:val="22"/>
              </w:rPr>
              <w:t>Không thông báo kịp</w:t>
            </w:r>
          </w:p>
        </w:tc>
        <w:tc>
          <w:tcPr>
            <w:tcW w:w="1262" w:type="dxa"/>
            <w:shd w:val="clear" w:color="auto" w:fill="auto"/>
            <w:tcMar/>
            <w:vAlign w:val="center"/>
          </w:tcPr>
          <w:p w:rsidRPr="00CD4BB1" w:rsidR="007F0B64" w:rsidP="0093479C" w:rsidRDefault="00C14901" w14:paraId="1241057D" w14:textId="39B9FF19">
            <w:pPr>
              <w:tabs>
                <w:tab w:val="left" w:pos="284"/>
              </w:tabs>
              <w:spacing w:before="20" w:after="20" w:line="300" w:lineRule="exact"/>
              <w:rPr>
                <w:bCs/>
                <w:sz w:val="22"/>
              </w:rPr>
            </w:pPr>
            <w:r w:rsidRPr="00C14901">
              <w:rPr>
                <w:bCs/>
                <w:sz w:val="22"/>
              </w:rPr>
              <w:t>Quên gửi, email outbox fail</w:t>
            </w:r>
          </w:p>
        </w:tc>
        <w:tc>
          <w:tcPr>
            <w:tcW w:w="764" w:type="dxa"/>
            <w:shd w:val="clear" w:color="auto" w:fill="auto"/>
            <w:tcMar/>
            <w:vAlign w:val="center"/>
          </w:tcPr>
          <w:p w:rsidRPr="00CD4BB1" w:rsidR="007F0B64" w:rsidP="00EF59AA" w:rsidRDefault="00C14901" w14:paraId="637C3E63" w14:textId="4C0DDEAA">
            <w:pPr>
              <w:tabs>
                <w:tab w:val="left" w:pos="284"/>
              </w:tabs>
              <w:spacing w:before="20" w:after="20" w:line="300" w:lineRule="exact"/>
              <w:jc w:val="center"/>
              <w:rPr>
                <w:bCs/>
                <w:sz w:val="22"/>
              </w:rPr>
            </w:pPr>
            <w:r>
              <w:rPr>
                <w:bCs/>
                <w:sz w:val="22"/>
              </w:rPr>
              <w:t>3</w:t>
            </w:r>
          </w:p>
        </w:tc>
        <w:tc>
          <w:tcPr>
            <w:tcW w:w="1622" w:type="dxa"/>
            <w:shd w:val="clear" w:color="auto" w:fill="auto"/>
            <w:tcMar/>
            <w:vAlign w:val="center"/>
          </w:tcPr>
          <w:p w:rsidRPr="00CD4BB1" w:rsidR="007F0B64" w:rsidP="0093479C" w:rsidRDefault="00C14901" w14:paraId="30723BB9" w14:textId="088DB867">
            <w:pPr>
              <w:tabs>
                <w:tab w:val="left" w:pos="284"/>
              </w:tabs>
              <w:spacing w:before="20" w:after="20" w:line="300" w:lineRule="exact"/>
              <w:rPr>
                <w:bCs/>
                <w:sz w:val="22"/>
              </w:rPr>
            </w:pPr>
            <w:r w:rsidRPr="00C14901">
              <w:rPr>
                <w:bCs/>
                <w:sz w:val="22"/>
              </w:rPr>
              <w:t>Phòng yêu cầu không biết kết quả, hỏi lại nhiều lần</w:t>
            </w:r>
            <w:r>
              <w:rPr>
                <w:bCs/>
                <w:sz w:val="22"/>
              </w:rPr>
              <w:t xml:space="preserve"> gây mất thời gian</w:t>
            </w:r>
          </w:p>
        </w:tc>
        <w:tc>
          <w:tcPr>
            <w:tcW w:w="882" w:type="dxa"/>
            <w:shd w:val="clear" w:color="auto" w:fill="auto"/>
            <w:tcMar/>
            <w:vAlign w:val="center"/>
          </w:tcPr>
          <w:p w:rsidRPr="00CD4BB1" w:rsidR="007F0B64" w:rsidP="00EF59AA" w:rsidRDefault="00EF59AA" w14:paraId="296A074B" w14:textId="7427A4DA">
            <w:pPr>
              <w:tabs>
                <w:tab w:val="left" w:pos="284"/>
              </w:tabs>
              <w:spacing w:before="20" w:after="20" w:line="300" w:lineRule="exact"/>
              <w:jc w:val="center"/>
              <w:rPr>
                <w:bCs/>
                <w:sz w:val="22"/>
              </w:rPr>
            </w:pPr>
            <w:r>
              <w:rPr>
                <w:bCs/>
                <w:sz w:val="22"/>
              </w:rPr>
              <w:t>4</w:t>
            </w:r>
          </w:p>
        </w:tc>
        <w:tc>
          <w:tcPr>
            <w:tcW w:w="840" w:type="dxa"/>
            <w:shd w:val="clear" w:color="auto" w:fill="auto"/>
            <w:tcMar/>
            <w:vAlign w:val="center"/>
          </w:tcPr>
          <w:p w:rsidRPr="00CD4BB1" w:rsidR="007F0B64" w:rsidP="00EF59AA" w:rsidRDefault="00EF59AA" w14:paraId="63A68EFA" w14:textId="426B6B09">
            <w:pPr>
              <w:tabs>
                <w:tab w:val="left" w:pos="284"/>
              </w:tabs>
              <w:spacing w:before="20" w:after="20" w:line="300" w:lineRule="exact"/>
              <w:jc w:val="center"/>
              <w:rPr>
                <w:bCs/>
                <w:sz w:val="22"/>
              </w:rPr>
            </w:pPr>
            <w:r>
              <w:rPr>
                <w:bCs/>
                <w:sz w:val="22"/>
              </w:rPr>
              <w:t>1</w:t>
            </w:r>
            <w:r w:rsidR="00C14901">
              <w:rPr>
                <w:bCs/>
                <w:sz w:val="22"/>
              </w:rPr>
              <w:t>2</w:t>
            </w:r>
          </w:p>
        </w:tc>
        <w:tc>
          <w:tcPr>
            <w:tcW w:w="1383" w:type="dxa"/>
            <w:shd w:val="clear" w:color="auto" w:fill="auto"/>
            <w:tcMar/>
            <w:vAlign w:val="center"/>
          </w:tcPr>
          <w:p w:rsidRPr="00CD4BB1" w:rsidR="007F0B64" w:rsidP="3836BA97" w:rsidRDefault="1243F966" w14:paraId="07C7F8A5" w14:textId="4CF9786A">
            <w:pPr>
              <w:tabs>
                <w:tab w:val="left" w:pos="284"/>
              </w:tabs>
              <w:spacing w:before="20" w:after="20" w:line="300" w:lineRule="exact"/>
              <w:rPr>
                <w:sz w:val="22"/>
                <w:szCs w:val="22"/>
              </w:rPr>
            </w:pPr>
            <w:r w:rsidRPr="3836BA97" w:rsidR="627746C9">
              <w:rPr>
                <w:sz w:val="22"/>
                <w:szCs w:val="22"/>
              </w:rPr>
              <w:t xml:space="preserve">Tạo </w:t>
            </w:r>
            <w:r w:rsidRPr="3836BA97" w:rsidR="4F69D466">
              <w:rPr>
                <w:sz w:val="22"/>
                <w:szCs w:val="22"/>
              </w:rPr>
              <w:t>Auto notification</w:t>
            </w:r>
            <w:r w:rsidRPr="3836BA97" w:rsidR="59B107D6">
              <w:rPr>
                <w:sz w:val="22"/>
                <w:szCs w:val="22"/>
              </w:rPr>
              <w:t xml:space="preserve"> </w:t>
            </w:r>
            <w:r w:rsidRPr="3836BA97" w:rsidR="59B107D6">
              <w:rPr>
                <w:sz w:val="22"/>
                <w:szCs w:val="22"/>
              </w:rPr>
              <w:t>gử</w:t>
            </w:r>
            <w:r w:rsidRPr="3836BA97" w:rsidR="59B107D6">
              <w:rPr>
                <w:sz w:val="22"/>
                <w:szCs w:val="22"/>
              </w:rPr>
              <w:t>i</w:t>
            </w:r>
            <w:r w:rsidRPr="3836BA97" w:rsidR="59B107D6">
              <w:rPr>
                <w:sz w:val="22"/>
                <w:szCs w:val="22"/>
              </w:rPr>
              <w:t xml:space="preserve"> T</w:t>
            </w:r>
            <w:r w:rsidRPr="3836BA97" w:rsidR="59B107D6">
              <w:rPr>
                <w:sz w:val="22"/>
                <w:szCs w:val="22"/>
              </w:rPr>
              <w:t xml:space="preserve">eams message </w:t>
            </w:r>
            <w:r w:rsidRPr="3836BA97" w:rsidR="59B107D6">
              <w:rPr>
                <w:sz w:val="22"/>
                <w:szCs w:val="22"/>
              </w:rPr>
              <w:t>và</w:t>
            </w:r>
            <w:r w:rsidRPr="3836BA97" w:rsidR="59B107D6">
              <w:rPr>
                <w:sz w:val="22"/>
                <w:szCs w:val="22"/>
              </w:rPr>
              <w:t xml:space="preserve"> SMS (</w:t>
            </w:r>
            <w:r w:rsidRPr="3836BA97" w:rsidR="59B107D6">
              <w:rPr>
                <w:sz w:val="22"/>
                <w:szCs w:val="22"/>
              </w:rPr>
              <w:t>twilio</w:t>
            </w:r>
            <w:r w:rsidRPr="3836BA97" w:rsidR="59B107D6">
              <w:rPr>
                <w:sz w:val="22"/>
                <w:szCs w:val="22"/>
              </w:rPr>
              <w:t>)</w:t>
            </w:r>
            <w:r w:rsidRPr="3836BA97" w:rsidR="3CE7050C">
              <w:rPr>
                <w:sz w:val="22"/>
                <w:szCs w:val="22"/>
              </w:rPr>
              <w:t xml:space="preserve"> </w:t>
            </w:r>
            <w:r w:rsidRPr="3836BA97" w:rsidR="3CE7050C">
              <w:rPr>
                <w:sz w:val="22"/>
                <w:szCs w:val="22"/>
              </w:rPr>
              <w:t>khi</w:t>
            </w:r>
            <w:r w:rsidRPr="3836BA97" w:rsidR="3CE7050C">
              <w:rPr>
                <w:sz w:val="22"/>
                <w:szCs w:val="22"/>
              </w:rPr>
              <w:t xml:space="preserve"> </w:t>
            </w:r>
            <w:r w:rsidRPr="3836BA97" w:rsidR="3CE7050C">
              <w:rPr>
                <w:sz w:val="22"/>
                <w:szCs w:val="22"/>
              </w:rPr>
              <w:t>thực</w:t>
            </w:r>
            <w:r w:rsidRPr="3836BA97" w:rsidR="3CE7050C">
              <w:rPr>
                <w:sz w:val="22"/>
                <w:szCs w:val="22"/>
              </w:rPr>
              <w:t xml:space="preserve"> </w:t>
            </w:r>
            <w:r w:rsidRPr="3836BA97" w:rsidR="3CE7050C">
              <w:rPr>
                <w:sz w:val="22"/>
                <w:szCs w:val="22"/>
              </w:rPr>
              <w:t>hiện</w:t>
            </w:r>
            <w:r w:rsidRPr="3836BA97" w:rsidR="3CE7050C">
              <w:rPr>
                <w:sz w:val="22"/>
                <w:szCs w:val="22"/>
              </w:rPr>
              <w:t xml:space="preserve"> </w:t>
            </w:r>
            <w:r w:rsidRPr="3836BA97" w:rsidR="3CE7050C">
              <w:rPr>
                <w:sz w:val="22"/>
                <w:szCs w:val="22"/>
              </w:rPr>
              <w:t>hoàn</w:t>
            </w:r>
            <w:r w:rsidRPr="3836BA97" w:rsidR="3CE7050C">
              <w:rPr>
                <w:sz w:val="22"/>
                <w:szCs w:val="22"/>
              </w:rPr>
              <w:t xml:space="preserve"> </w:t>
            </w:r>
            <w:r w:rsidRPr="3836BA97" w:rsidR="3CE7050C">
              <w:rPr>
                <w:sz w:val="22"/>
                <w:szCs w:val="22"/>
              </w:rPr>
              <w:t>thành</w:t>
            </w:r>
          </w:p>
        </w:tc>
        <w:tc>
          <w:tcPr>
            <w:tcW w:w="799" w:type="dxa"/>
            <w:shd w:val="clear" w:color="auto" w:fill="auto"/>
            <w:tcMar/>
            <w:vAlign w:val="center"/>
          </w:tcPr>
          <w:p w:rsidRPr="00CD4BB1" w:rsidR="007F0B64" w:rsidP="00EF59AA" w:rsidRDefault="00C14901" w14:paraId="1D9A9408" w14:textId="4F9868F8">
            <w:pPr>
              <w:tabs>
                <w:tab w:val="left" w:pos="284"/>
              </w:tabs>
              <w:spacing w:before="20" w:after="20" w:line="300" w:lineRule="exact"/>
              <w:jc w:val="center"/>
              <w:rPr>
                <w:bCs/>
                <w:sz w:val="22"/>
              </w:rPr>
            </w:pPr>
            <w:r>
              <w:rPr>
                <w:bCs/>
                <w:sz w:val="22"/>
              </w:rPr>
              <w:t>1</w:t>
            </w:r>
          </w:p>
        </w:tc>
        <w:tc>
          <w:tcPr>
            <w:tcW w:w="882" w:type="dxa"/>
            <w:shd w:val="clear" w:color="auto" w:fill="auto"/>
            <w:tcMar/>
            <w:vAlign w:val="center"/>
          </w:tcPr>
          <w:p w:rsidRPr="00CD4BB1" w:rsidR="007F0B64" w:rsidP="00EF59AA" w:rsidRDefault="00C14901" w14:paraId="4E2DB253" w14:textId="06224BC6">
            <w:pPr>
              <w:tabs>
                <w:tab w:val="left" w:pos="284"/>
              </w:tabs>
              <w:spacing w:before="20" w:after="20" w:line="300" w:lineRule="exact"/>
              <w:jc w:val="center"/>
              <w:rPr>
                <w:bCs/>
                <w:sz w:val="22"/>
              </w:rPr>
            </w:pPr>
            <w:r>
              <w:rPr>
                <w:bCs/>
                <w:sz w:val="22"/>
              </w:rPr>
              <w:t>4</w:t>
            </w:r>
          </w:p>
        </w:tc>
        <w:tc>
          <w:tcPr>
            <w:tcW w:w="1185" w:type="dxa"/>
            <w:shd w:val="clear" w:color="auto" w:fill="auto"/>
            <w:tcMar/>
            <w:vAlign w:val="center"/>
          </w:tcPr>
          <w:p w:rsidRPr="00CD4BB1" w:rsidR="007F0B64" w:rsidP="00EF59AA" w:rsidRDefault="00EF59AA" w14:paraId="4A1EF591" w14:textId="6864BD07">
            <w:pPr>
              <w:tabs>
                <w:tab w:val="left" w:pos="284"/>
              </w:tabs>
              <w:spacing w:before="20" w:after="20" w:line="300" w:lineRule="exact"/>
              <w:jc w:val="center"/>
              <w:rPr>
                <w:bCs/>
                <w:sz w:val="22"/>
              </w:rPr>
            </w:pPr>
            <w:r>
              <w:rPr>
                <w:bCs/>
                <w:sz w:val="22"/>
              </w:rPr>
              <w:t>4</w:t>
            </w:r>
          </w:p>
        </w:tc>
        <w:tc>
          <w:tcPr>
            <w:tcW w:w="874" w:type="dxa"/>
            <w:shd w:val="clear" w:color="auto" w:fill="auto"/>
            <w:tcMar/>
            <w:vAlign w:val="center"/>
          </w:tcPr>
          <w:p w:rsidRPr="008C7430" w:rsidR="007F0B64" w:rsidP="007F0B64" w:rsidRDefault="007F0B64" w14:paraId="20BF863B" w14:textId="18EAA95B">
            <w:pPr>
              <w:tabs>
                <w:tab w:val="left" w:pos="284"/>
              </w:tabs>
              <w:spacing w:before="20" w:after="20" w:line="300" w:lineRule="exact"/>
              <w:jc w:val="center"/>
              <w:rPr>
                <w:b/>
                <w:sz w:val="22"/>
              </w:rPr>
            </w:pPr>
            <w:r>
              <w:rPr>
                <w:sz w:val="22"/>
              </w:rPr>
              <w:t>Có</w:t>
            </w:r>
          </w:p>
        </w:tc>
        <w:tc>
          <w:tcPr>
            <w:tcW w:w="1330" w:type="dxa"/>
            <w:shd w:val="clear" w:color="auto" w:fill="auto"/>
            <w:tcMar/>
            <w:vAlign w:val="center"/>
          </w:tcPr>
          <w:p w:rsidRPr="008C7430" w:rsidR="007F0B64" w:rsidP="007F0B64" w:rsidRDefault="007F0B64" w14:paraId="6E8D5501" w14:textId="7D6FCDD0">
            <w:pPr>
              <w:tabs>
                <w:tab w:val="left" w:pos="284"/>
              </w:tabs>
              <w:spacing w:before="20" w:after="20" w:line="300" w:lineRule="exact"/>
              <w:jc w:val="center"/>
              <w:rPr>
                <w:b/>
                <w:sz w:val="22"/>
              </w:rPr>
            </w:pPr>
            <w:r>
              <w:rPr>
                <w:sz w:val="22"/>
              </w:rPr>
              <w:t>Không</w:t>
            </w:r>
          </w:p>
        </w:tc>
      </w:tr>
      <w:tr w:rsidRPr="00627AB0" w:rsidR="00F2578F" w:rsidTr="3836BA97" w14:paraId="589A6801" w14:textId="77777777">
        <w:tc>
          <w:tcPr>
            <w:tcW w:w="505" w:type="dxa"/>
            <w:shd w:val="clear" w:color="auto" w:fill="auto"/>
            <w:tcMar/>
            <w:vAlign w:val="center"/>
          </w:tcPr>
          <w:p w:rsidRPr="00D02E18" w:rsidR="007F0B64" w:rsidP="0093479C" w:rsidRDefault="007F0B64" w14:paraId="71B65DE3" w14:textId="77777777">
            <w:pPr>
              <w:tabs>
                <w:tab w:val="left" w:pos="284"/>
              </w:tabs>
              <w:spacing w:before="20" w:after="20" w:line="300" w:lineRule="exact"/>
              <w:rPr>
                <w:i/>
                <w:sz w:val="22"/>
              </w:rPr>
            </w:pPr>
            <w:r w:rsidRPr="00D02E18">
              <w:rPr>
                <w:i/>
                <w:sz w:val="22"/>
              </w:rPr>
              <w:t>7</w:t>
            </w:r>
          </w:p>
        </w:tc>
        <w:tc>
          <w:tcPr>
            <w:tcW w:w="1640" w:type="dxa"/>
            <w:shd w:val="clear" w:color="auto" w:fill="auto"/>
            <w:tcMar/>
            <w:vAlign w:val="center"/>
          </w:tcPr>
          <w:p w:rsidRPr="005F022B" w:rsidR="007F0B64" w:rsidP="0093479C" w:rsidRDefault="00C14901" w14:paraId="7C3CBC0E" w14:textId="425E93DF">
            <w:pPr>
              <w:tabs>
                <w:tab w:val="left" w:pos="284"/>
              </w:tabs>
              <w:spacing w:before="20" w:after="20" w:line="300" w:lineRule="exact"/>
              <w:rPr>
                <w:iCs/>
                <w:sz w:val="22"/>
                <w:lang w:val="vi-VN"/>
              </w:rPr>
            </w:pPr>
            <w:r w:rsidRPr="00C14901">
              <w:rPr>
                <w:iCs/>
                <w:sz w:val="22"/>
                <w:lang w:val="vi-VN"/>
              </w:rPr>
              <w:t>Bước 7: Kiểm tra kết quả</w:t>
            </w:r>
          </w:p>
        </w:tc>
        <w:tc>
          <w:tcPr>
            <w:tcW w:w="1308" w:type="dxa"/>
            <w:shd w:val="clear" w:color="auto" w:fill="auto"/>
            <w:tcMar/>
            <w:vAlign w:val="center"/>
          </w:tcPr>
          <w:p w:rsidRPr="00CD4BB1" w:rsidR="007F0B64" w:rsidP="0093479C" w:rsidRDefault="00C14901" w14:paraId="4107692F" w14:textId="27CCECBB">
            <w:pPr>
              <w:tabs>
                <w:tab w:val="left" w:pos="284"/>
              </w:tabs>
              <w:spacing w:before="20" w:after="20" w:line="300" w:lineRule="exact"/>
              <w:rPr>
                <w:bCs/>
                <w:sz w:val="22"/>
              </w:rPr>
            </w:pPr>
            <w:r w:rsidRPr="00C14901">
              <w:rPr>
                <w:bCs/>
                <w:sz w:val="22"/>
              </w:rPr>
              <w:t>Kết nối thất bại nhưng không báo lại</w:t>
            </w:r>
            <w:r w:rsidR="00E863C8">
              <w:rPr>
                <w:bCs/>
                <w:sz w:val="22"/>
              </w:rPr>
              <w:t>.</w:t>
            </w:r>
          </w:p>
        </w:tc>
        <w:tc>
          <w:tcPr>
            <w:tcW w:w="1262" w:type="dxa"/>
            <w:shd w:val="clear" w:color="auto" w:fill="auto"/>
            <w:tcMar/>
            <w:vAlign w:val="center"/>
          </w:tcPr>
          <w:p w:rsidRPr="00CD4BB1" w:rsidR="007F0B64" w:rsidP="0093479C" w:rsidRDefault="00C14901" w14:paraId="545B12E7" w14:textId="6D39B6E9">
            <w:pPr>
              <w:tabs>
                <w:tab w:val="left" w:pos="284"/>
              </w:tabs>
              <w:spacing w:before="20" w:after="20" w:line="300" w:lineRule="exact"/>
              <w:rPr>
                <w:bCs/>
                <w:sz w:val="22"/>
              </w:rPr>
            </w:pPr>
            <w:r w:rsidRPr="00C14901">
              <w:rPr>
                <w:bCs/>
                <w:sz w:val="22"/>
              </w:rPr>
              <w:t>Bỏ qua bước, form không bắt buộc</w:t>
            </w:r>
          </w:p>
        </w:tc>
        <w:tc>
          <w:tcPr>
            <w:tcW w:w="764" w:type="dxa"/>
            <w:shd w:val="clear" w:color="auto" w:fill="auto"/>
            <w:tcMar/>
            <w:vAlign w:val="center"/>
          </w:tcPr>
          <w:p w:rsidRPr="00CD4BB1" w:rsidR="007F0B64" w:rsidP="002A6E9C" w:rsidRDefault="00C14901" w14:paraId="44F11829" w14:textId="3DD197AB">
            <w:pPr>
              <w:tabs>
                <w:tab w:val="left" w:pos="284"/>
              </w:tabs>
              <w:spacing w:before="20" w:after="20" w:line="300" w:lineRule="exact"/>
              <w:jc w:val="center"/>
              <w:rPr>
                <w:bCs/>
                <w:sz w:val="22"/>
              </w:rPr>
            </w:pPr>
            <w:r>
              <w:rPr>
                <w:bCs/>
                <w:sz w:val="22"/>
              </w:rPr>
              <w:t>3</w:t>
            </w:r>
          </w:p>
        </w:tc>
        <w:tc>
          <w:tcPr>
            <w:tcW w:w="1622" w:type="dxa"/>
            <w:shd w:val="clear" w:color="auto" w:fill="auto"/>
            <w:tcMar/>
            <w:vAlign w:val="center"/>
          </w:tcPr>
          <w:p w:rsidRPr="001803E7" w:rsidR="007F0B64" w:rsidP="0093479C" w:rsidRDefault="00C14901" w14:paraId="7038BA7A" w14:textId="71965AAC">
            <w:pPr>
              <w:tabs>
                <w:tab w:val="left" w:pos="284"/>
              </w:tabs>
              <w:spacing w:before="20" w:after="20" w:line="300" w:lineRule="exact"/>
              <w:rPr>
                <w:bCs/>
                <w:sz w:val="22"/>
              </w:rPr>
            </w:pPr>
            <w:r w:rsidRPr="00C14901">
              <w:rPr>
                <w:bCs/>
                <w:sz w:val="22"/>
              </w:rPr>
              <w:t xml:space="preserve">Mở port lỗi kéo dài, gián đoạn dịch vụ   </w:t>
            </w:r>
          </w:p>
        </w:tc>
        <w:tc>
          <w:tcPr>
            <w:tcW w:w="882" w:type="dxa"/>
            <w:shd w:val="clear" w:color="auto" w:fill="auto"/>
            <w:tcMar/>
            <w:vAlign w:val="center"/>
          </w:tcPr>
          <w:p w:rsidRPr="00CD4BB1" w:rsidR="007F0B64" w:rsidP="002A6E9C" w:rsidRDefault="00C14901" w14:paraId="4B56D581" w14:textId="0C4E4A13">
            <w:pPr>
              <w:tabs>
                <w:tab w:val="left" w:pos="284"/>
              </w:tabs>
              <w:spacing w:before="20" w:after="20" w:line="300" w:lineRule="exact"/>
              <w:jc w:val="center"/>
              <w:rPr>
                <w:bCs/>
                <w:sz w:val="22"/>
              </w:rPr>
            </w:pPr>
            <w:r>
              <w:rPr>
                <w:bCs/>
                <w:sz w:val="22"/>
              </w:rPr>
              <w:t>5</w:t>
            </w:r>
          </w:p>
        </w:tc>
        <w:tc>
          <w:tcPr>
            <w:tcW w:w="840" w:type="dxa"/>
            <w:shd w:val="clear" w:color="auto" w:fill="auto"/>
            <w:tcMar/>
            <w:vAlign w:val="center"/>
          </w:tcPr>
          <w:p w:rsidRPr="00CD4BB1" w:rsidR="007F0B64" w:rsidP="002A6E9C" w:rsidRDefault="002A6E9C" w14:paraId="5D498104" w14:textId="6A5B7424">
            <w:pPr>
              <w:tabs>
                <w:tab w:val="left" w:pos="284"/>
              </w:tabs>
              <w:spacing w:before="20" w:after="20" w:line="300" w:lineRule="exact"/>
              <w:jc w:val="center"/>
              <w:rPr>
                <w:bCs/>
                <w:sz w:val="22"/>
              </w:rPr>
            </w:pPr>
            <w:r>
              <w:rPr>
                <w:bCs/>
                <w:sz w:val="22"/>
              </w:rPr>
              <w:t>1</w:t>
            </w:r>
            <w:r w:rsidR="00C14901">
              <w:rPr>
                <w:bCs/>
                <w:sz w:val="22"/>
              </w:rPr>
              <w:t>5</w:t>
            </w:r>
          </w:p>
        </w:tc>
        <w:tc>
          <w:tcPr>
            <w:tcW w:w="1383" w:type="dxa"/>
            <w:shd w:val="clear" w:color="auto" w:fill="auto"/>
            <w:tcMar/>
            <w:vAlign w:val="center"/>
          </w:tcPr>
          <w:p w:rsidRPr="00C14901" w:rsidR="00C14901" w:rsidP="3836BA97" w:rsidRDefault="00C14901" w14:paraId="445CDDA9" w14:textId="65BEC7BF">
            <w:pPr>
              <w:tabs>
                <w:tab w:val="left" w:pos="284"/>
              </w:tabs>
              <w:spacing w:before="20" w:after="20" w:line="300" w:lineRule="exact"/>
              <w:rPr>
                <w:sz w:val="22"/>
                <w:szCs w:val="22"/>
              </w:rPr>
            </w:pPr>
            <w:r w:rsidRPr="3836BA97" w:rsidR="011C283A">
              <w:rPr>
                <w:sz w:val="22"/>
                <w:szCs w:val="22"/>
              </w:rPr>
              <w:t>Tạo</w:t>
            </w:r>
            <w:r w:rsidRPr="3836BA97" w:rsidR="011C283A">
              <w:rPr>
                <w:sz w:val="22"/>
                <w:szCs w:val="22"/>
              </w:rPr>
              <w:t xml:space="preserve"> </w:t>
            </w:r>
            <w:r w:rsidRPr="3836BA97" w:rsidR="011C283A">
              <w:rPr>
                <w:sz w:val="22"/>
                <w:szCs w:val="22"/>
              </w:rPr>
              <w:t>mẫu</w:t>
            </w:r>
            <w:r w:rsidRPr="3836BA97" w:rsidR="59B107D6">
              <w:rPr>
                <w:sz w:val="22"/>
                <w:szCs w:val="22"/>
              </w:rPr>
              <w:t xml:space="preserve"> form Feedback </w:t>
            </w:r>
            <w:r w:rsidRPr="3836BA97" w:rsidR="59B107D6">
              <w:rPr>
                <w:sz w:val="22"/>
                <w:szCs w:val="22"/>
              </w:rPr>
              <w:t>có</w:t>
            </w:r>
            <w:r w:rsidRPr="3836BA97" w:rsidR="59B107D6">
              <w:rPr>
                <w:sz w:val="22"/>
                <w:szCs w:val="22"/>
              </w:rPr>
              <w:t xml:space="preserve"> </w:t>
            </w:r>
            <w:r w:rsidRPr="3836BA97" w:rsidR="59B107D6">
              <w:rPr>
                <w:sz w:val="22"/>
                <w:szCs w:val="22"/>
              </w:rPr>
              <w:t>trường</w:t>
            </w:r>
            <w:r w:rsidRPr="3836BA97" w:rsidR="07D62C32">
              <w:rPr>
                <w:sz w:val="22"/>
                <w:szCs w:val="22"/>
              </w:rPr>
              <w:t xml:space="preserve"> bắt buộc phải điền</w:t>
            </w:r>
            <w:r w:rsidRPr="3836BA97" w:rsidR="59B107D6">
              <w:rPr>
                <w:sz w:val="22"/>
                <w:szCs w:val="22"/>
              </w:rPr>
              <w:t xml:space="preserve"> </w:t>
            </w:r>
            <w:r w:rsidRPr="3836BA97" w:rsidR="59B107D6">
              <w:rPr>
                <w:sz w:val="22"/>
                <w:szCs w:val="22"/>
              </w:rPr>
              <w:t xml:space="preserve">“Status” (Pass/Fail) </w:t>
            </w:r>
            <w:r w:rsidRPr="3836BA97" w:rsidR="59B107D6">
              <w:rPr>
                <w:sz w:val="22"/>
                <w:szCs w:val="22"/>
              </w:rPr>
              <w:t>và</w:t>
            </w:r>
            <w:r w:rsidRPr="3836BA97" w:rsidR="59B107D6">
              <w:rPr>
                <w:sz w:val="22"/>
                <w:szCs w:val="22"/>
              </w:rPr>
              <w:t xml:space="preserve"> “Comments” </w:t>
            </w:r>
          </w:p>
          <w:p w:rsidRPr="00CD4BB1" w:rsidR="007F0B64" w:rsidP="3836BA97" w:rsidRDefault="00C14901" w14:paraId="67E75769" w14:textId="68AEB849">
            <w:pPr>
              <w:tabs>
                <w:tab w:val="left" w:pos="284"/>
              </w:tabs>
              <w:spacing w:before="20" w:after="20" w:line="300" w:lineRule="exact"/>
              <w:rPr>
                <w:sz w:val="22"/>
                <w:szCs w:val="22"/>
              </w:rPr>
            </w:pPr>
            <w:r w:rsidRPr="3836BA97" w:rsidR="59B107D6">
              <w:rPr>
                <w:sz w:val="22"/>
                <w:szCs w:val="22"/>
              </w:rPr>
              <w:t>SLA</w:t>
            </w:r>
            <w:r w:rsidRPr="3836BA97" w:rsidR="3FB3AEA1">
              <w:rPr>
                <w:sz w:val="22"/>
                <w:szCs w:val="22"/>
              </w:rPr>
              <w:t xml:space="preserve"> </w:t>
            </w:r>
            <w:r w:rsidRPr="3836BA97" w:rsidR="3FB3AEA1">
              <w:rPr>
                <w:sz w:val="22"/>
                <w:szCs w:val="22"/>
              </w:rPr>
              <w:t>phải</w:t>
            </w:r>
            <w:r w:rsidRPr="3836BA97" w:rsidR="59B107D6">
              <w:rPr>
                <w:sz w:val="22"/>
                <w:szCs w:val="22"/>
              </w:rPr>
              <w:t xml:space="preserve"> </w:t>
            </w:r>
            <w:r w:rsidRPr="3836BA97" w:rsidR="59B107D6">
              <w:rPr>
                <w:sz w:val="22"/>
                <w:szCs w:val="22"/>
              </w:rPr>
              <w:t>phản</w:t>
            </w:r>
            <w:r w:rsidRPr="3836BA97" w:rsidR="59B107D6">
              <w:rPr>
                <w:sz w:val="22"/>
                <w:szCs w:val="22"/>
              </w:rPr>
              <w:t xml:space="preserve"> </w:t>
            </w:r>
            <w:r w:rsidRPr="3836BA97" w:rsidR="59B107D6">
              <w:rPr>
                <w:sz w:val="22"/>
                <w:szCs w:val="22"/>
              </w:rPr>
              <w:t>hồi</w:t>
            </w:r>
            <w:r w:rsidRPr="3836BA97" w:rsidR="1FDA0D6C">
              <w:rPr>
                <w:sz w:val="22"/>
                <w:szCs w:val="22"/>
              </w:rPr>
              <w:t xml:space="preserve"> </w:t>
            </w:r>
            <w:r w:rsidRPr="3836BA97" w:rsidR="1FDA0D6C">
              <w:rPr>
                <w:sz w:val="22"/>
                <w:szCs w:val="22"/>
              </w:rPr>
              <w:t>trong</w:t>
            </w:r>
            <w:r w:rsidRPr="3836BA97" w:rsidR="59B107D6">
              <w:rPr>
                <w:sz w:val="22"/>
                <w:szCs w:val="22"/>
              </w:rPr>
              <w:t xml:space="preserve"> 2h</w:t>
            </w:r>
          </w:p>
        </w:tc>
        <w:tc>
          <w:tcPr>
            <w:tcW w:w="799" w:type="dxa"/>
            <w:shd w:val="clear" w:color="auto" w:fill="auto"/>
            <w:tcMar/>
            <w:vAlign w:val="center"/>
          </w:tcPr>
          <w:p w:rsidRPr="00CD4BB1" w:rsidR="007F0B64" w:rsidP="002A6E9C" w:rsidRDefault="002A6E9C" w14:paraId="311132A2" w14:textId="0EF97D36">
            <w:pPr>
              <w:tabs>
                <w:tab w:val="left" w:pos="284"/>
              </w:tabs>
              <w:spacing w:before="20" w:after="20" w:line="300" w:lineRule="exact"/>
              <w:jc w:val="center"/>
              <w:rPr>
                <w:bCs/>
                <w:sz w:val="22"/>
              </w:rPr>
            </w:pPr>
            <w:r>
              <w:rPr>
                <w:bCs/>
                <w:sz w:val="22"/>
              </w:rPr>
              <w:t>2</w:t>
            </w:r>
          </w:p>
        </w:tc>
        <w:tc>
          <w:tcPr>
            <w:tcW w:w="882" w:type="dxa"/>
            <w:shd w:val="clear" w:color="auto" w:fill="auto"/>
            <w:tcMar/>
            <w:vAlign w:val="center"/>
          </w:tcPr>
          <w:p w:rsidRPr="00CD4BB1" w:rsidR="007F0B64" w:rsidP="002A6E9C" w:rsidRDefault="00C14901" w14:paraId="7BD0425F" w14:textId="031D88CE">
            <w:pPr>
              <w:tabs>
                <w:tab w:val="left" w:pos="284"/>
              </w:tabs>
              <w:spacing w:before="20" w:after="20" w:line="300" w:lineRule="exact"/>
              <w:jc w:val="center"/>
              <w:rPr>
                <w:bCs/>
                <w:sz w:val="22"/>
              </w:rPr>
            </w:pPr>
            <w:r>
              <w:rPr>
                <w:bCs/>
                <w:sz w:val="22"/>
              </w:rPr>
              <w:t>5</w:t>
            </w:r>
          </w:p>
        </w:tc>
        <w:tc>
          <w:tcPr>
            <w:tcW w:w="1185" w:type="dxa"/>
            <w:shd w:val="clear" w:color="auto" w:fill="auto"/>
            <w:tcMar/>
            <w:vAlign w:val="center"/>
          </w:tcPr>
          <w:p w:rsidRPr="00CD4BB1" w:rsidR="007F0B64" w:rsidP="002A6E9C" w:rsidRDefault="00C14901" w14:paraId="7F8F2853" w14:textId="0EB1CE2C">
            <w:pPr>
              <w:tabs>
                <w:tab w:val="left" w:pos="284"/>
              </w:tabs>
              <w:spacing w:before="20" w:after="20" w:line="300" w:lineRule="exact"/>
              <w:jc w:val="center"/>
              <w:rPr>
                <w:bCs/>
                <w:sz w:val="22"/>
              </w:rPr>
            </w:pPr>
            <w:r>
              <w:rPr>
                <w:bCs/>
                <w:sz w:val="22"/>
              </w:rPr>
              <w:t>10</w:t>
            </w:r>
          </w:p>
        </w:tc>
        <w:tc>
          <w:tcPr>
            <w:tcW w:w="874" w:type="dxa"/>
            <w:shd w:val="clear" w:color="auto" w:fill="auto"/>
            <w:tcMar/>
            <w:vAlign w:val="center"/>
          </w:tcPr>
          <w:p w:rsidRPr="008C7430" w:rsidR="007F0B64" w:rsidP="007F0B64" w:rsidRDefault="007F0B64" w14:paraId="320AF50F" w14:textId="4537A8E3">
            <w:pPr>
              <w:tabs>
                <w:tab w:val="left" w:pos="284"/>
              </w:tabs>
              <w:spacing w:before="20" w:after="20" w:line="300" w:lineRule="exact"/>
              <w:jc w:val="center"/>
              <w:rPr>
                <w:b/>
                <w:sz w:val="22"/>
              </w:rPr>
            </w:pPr>
            <w:r>
              <w:rPr>
                <w:sz w:val="22"/>
              </w:rPr>
              <w:t>Có</w:t>
            </w:r>
          </w:p>
        </w:tc>
        <w:tc>
          <w:tcPr>
            <w:tcW w:w="1330" w:type="dxa"/>
            <w:shd w:val="clear" w:color="auto" w:fill="auto"/>
            <w:tcMar/>
            <w:vAlign w:val="center"/>
          </w:tcPr>
          <w:p w:rsidRPr="008C7430" w:rsidR="007F0B64" w:rsidP="007F0B64" w:rsidRDefault="007F0B64" w14:paraId="6968127E" w14:textId="0356DDEA">
            <w:pPr>
              <w:tabs>
                <w:tab w:val="left" w:pos="284"/>
              </w:tabs>
              <w:spacing w:before="20" w:after="20" w:line="300" w:lineRule="exact"/>
              <w:jc w:val="center"/>
              <w:rPr>
                <w:b/>
                <w:sz w:val="22"/>
              </w:rPr>
            </w:pPr>
            <w:r>
              <w:rPr>
                <w:sz w:val="22"/>
              </w:rPr>
              <w:t>Không</w:t>
            </w:r>
          </w:p>
        </w:tc>
      </w:tr>
      <w:tr w:rsidRPr="00627AB0" w:rsidR="00F2578F" w:rsidTr="3836BA97" w14:paraId="655C7B83" w14:textId="77777777">
        <w:tc>
          <w:tcPr>
            <w:tcW w:w="505" w:type="dxa"/>
            <w:shd w:val="clear" w:color="auto" w:fill="auto"/>
            <w:tcMar/>
            <w:vAlign w:val="center"/>
          </w:tcPr>
          <w:p w:rsidRPr="00D02E18" w:rsidR="007F0B64" w:rsidP="0093479C" w:rsidRDefault="007F0B64" w14:paraId="3694CE59" w14:textId="77777777">
            <w:pPr>
              <w:tabs>
                <w:tab w:val="left" w:pos="284"/>
              </w:tabs>
              <w:spacing w:before="20" w:after="20" w:line="300" w:lineRule="exact"/>
              <w:rPr>
                <w:i/>
                <w:sz w:val="22"/>
              </w:rPr>
            </w:pPr>
            <w:r w:rsidRPr="00D02E18">
              <w:rPr>
                <w:i/>
                <w:sz w:val="22"/>
              </w:rPr>
              <w:t>8</w:t>
            </w:r>
          </w:p>
        </w:tc>
        <w:tc>
          <w:tcPr>
            <w:tcW w:w="1640" w:type="dxa"/>
            <w:shd w:val="clear" w:color="auto" w:fill="auto"/>
            <w:tcMar/>
            <w:vAlign w:val="center"/>
          </w:tcPr>
          <w:p w:rsidRPr="005F022B" w:rsidR="007F0B64" w:rsidP="0093479C" w:rsidRDefault="00C14901" w14:paraId="05BCF9F6" w14:textId="4C2D6A0E">
            <w:pPr>
              <w:tabs>
                <w:tab w:val="left" w:pos="284"/>
              </w:tabs>
              <w:spacing w:before="20" w:after="20" w:line="300" w:lineRule="exact"/>
              <w:rPr>
                <w:iCs/>
                <w:sz w:val="22"/>
                <w:lang w:val="vi-VN"/>
              </w:rPr>
            </w:pPr>
            <w:r w:rsidRPr="00C14901">
              <w:rPr>
                <w:iCs/>
                <w:sz w:val="22"/>
                <w:lang w:val="vi-VN"/>
              </w:rPr>
              <w:t>Bước 8: Lưu hồ sơ</w:t>
            </w:r>
          </w:p>
        </w:tc>
        <w:tc>
          <w:tcPr>
            <w:tcW w:w="1308" w:type="dxa"/>
            <w:shd w:val="clear" w:color="auto" w:fill="auto"/>
            <w:tcMar/>
            <w:vAlign w:val="center"/>
          </w:tcPr>
          <w:p w:rsidRPr="00CD4BB1" w:rsidR="007F0B64" w:rsidP="0093479C" w:rsidRDefault="00C14901" w14:paraId="3DCE0CBD" w14:textId="63312560">
            <w:pPr>
              <w:tabs>
                <w:tab w:val="left" w:pos="284"/>
              </w:tabs>
              <w:spacing w:before="20" w:after="20" w:line="300" w:lineRule="exact"/>
              <w:rPr>
                <w:bCs/>
                <w:sz w:val="22"/>
              </w:rPr>
            </w:pPr>
            <w:r w:rsidRPr="00C14901">
              <w:rPr>
                <w:bCs/>
                <w:sz w:val="22"/>
              </w:rPr>
              <w:t>Mất hoặc thất lạc hồ sơ</w:t>
            </w:r>
          </w:p>
        </w:tc>
        <w:tc>
          <w:tcPr>
            <w:tcW w:w="1262" w:type="dxa"/>
            <w:shd w:val="clear" w:color="auto" w:fill="auto"/>
            <w:tcMar/>
            <w:vAlign w:val="center"/>
          </w:tcPr>
          <w:p w:rsidRPr="00CD4BB1" w:rsidR="007F0B64" w:rsidP="0093479C" w:rsidRDefault="00C14901" w14:paraId="24CB753F" w14:textId="00D84C29">
            <w:pPr>
              <w:tabs>
                <w:tab w:val="left" w:pos="284"/>
              </w:tabs>
              <w:spacing w:before="20" w:after="20" w:line="300" w:lineRule="exact"/>
              <w:rPr>
                <w:bCs/>
                <w:sz w:val="22"/>
              </w:rPr>
            </w:pPr>
            <w:r w:rsidRPr="00C14901">
              <w:rPr>
                <w:bCs/>
                <w:sz w:val="22"/>
              </w:rPr>
              <w:t>Upload nhầm thư mục, không backup</w:t>
            </w:r>
          </w:p>
        </w:tc>
        <w:tc>
          <w:tcPr>
            <w:tcW w:w="764" w:type="dxa"/>
            <w:shd w:val="clear" w:color="auto" w:fill="auto"/>
            <w:tcMar/>
            <w:vAlign w:val="center"/>
          </w:tcPr>
          <w:p w:rsidRPr="00CD4BB1" w:rsidR="007F0B64" w:rsidP="00C03F02" w:rsidRDefault="00C14901" w14:paraId="2C5DA969" w14:textId="48415139">
            <w:pPr>
              <w:tabs>
                <w:tab w:val="left" w:pos="284"/>
              </w:tabs>
              <w:spacing w:before="20" w:after="20" w:line="300" w:lineRule="exact"/>
              <w:jc w:val="center"/>
              <w:rPr>
                <w:bCs/>
                <w:sz w:val="22"/>
              </w:rPr>
            </w:pPr>
            <w:r>
              <w:rPr>
                <w:bCs/>
                <w:sz w:val="22"/>
              </w:rPr>
              <w:t>2</w:t>
            </w:r>
          </w:p>
        </w:tc>
        <w:tc>
          <w:tcPr>
            <w:tcW w:w="1622" w:type="dxa"/>
            <w:shd w:val="clear" w:color="auto" w:fill="auto"/>
            <w:tcMar/>
            <w:vAlign w:val="center"/>
          </w:tcPr>
          <w:p w:rsidRPr="00CD4BB1" w:rsidR="007F0B64" w:rsidP="0093479C" w:rsidRDefault="00C14901" w14:paraId="2038EB7A" w14:textId="64E17A92">
            <w:pPr>
              <w:tabs>
                <w:tab w:val="left" w:pos="284"/>
              </w:tabs>
              <w:spacing w:before="20" w:after="20" w:line="300" w:lineRule="exact"/>
              <w:rPr>
                <w:bCs/>
                <w:sz w:val="22"/>
              </w:rPr>
            </w:pPr>
            <w:r w:rsidRPr="00C14901">
              <w:rPr>
                <w:bCs/>
                <w:sz w:val="22"/>
              </w:rPr>
              <w:t>Không có chứng từ khi cần tra cứu, kiểm toán</w:t>
            </w:r>
          </w:p>
        </w:tc>
        <w:tc>
          <w:tcPr>
            <w:tcW w:w="882" w:type="dxa"/>
            <w:shd w:val="clear" w:color="auto" w:fill="auto"/>
            <w:tcMar/>
            <w:vAlign w:val="center"/>
          </w:tcPr>
          <w:p w:rsidRPr="00CD4BB1" w:rsidR="007F0B64" w:rsidP="00C03F02" w:rsidRDefault="00C14901" w14:paraId="42AE61FD" w14:textId="55C14904">
            <w:pPr>
              <w:tabs>
                <w:tab w:val="left" w:pos="284"/>
              </w:tabs>
              <w:spacing w:before="20" w:after="20" w:line="300" w:lineRule="exact"/>
              <w:jc w:val="center"/>
              <w:rPr>
                <w:bCs/>
                <w:sz w:val="22"/>
              </w:rPr>
            </w:pPr>
            <w:r>
              <w:rPr>
                <w:bCs/>
                <w:sz w:val="22"/>
              </w:rPr>
              <w:t>6</w:t>
            </w:r>
          </w:p>
        </w:tc>
        <w:tc>
          <w:tcPr>
            <w:tcW w:w="840" w:type="dxa"/>
            <w:shd w:val="clear" w:color="auto" w:fill="auto"/>
            <w:tcMar/>
            <w:vAlign w:val="center"/>
          </w:tcPr>
          <w:p w:rsidRPr="00CD4BB1" w:rsidR="007F0B64" w:rsidP="00C03F02" w:rsidRDefault="00C03F02" w14:paraId="36F2095E" w14:textId="6BAE92AF">
            <w:pPr>
              <w:tabs>
                <w:tab w:val="left" w:pos="284"/>
              </w:tabs>
              <w:spacing w:before="20" w:after="20" w:line="300" w:lineRule="exact"/>
              <w:jc w:val="center"/>
              <w:rPr>
                <w:bCs/>
                <w:sz w:val="22"/>
              </w:rPr>
            </w:pPr>
            <w:r>
              <w:rPr>
                <w:bCs/>
                <w:sz w:val="22"/>
              </w:rPr>
              <w:t>1</w:t>
            </w:r>
            <w:r w:rsidR="00C14901">
              <w:rPr>
                <w:bCs/>
                <w:sz w:val="22"/>
              </w:rPr>
              <w:t>2</w:t>
            </w:r>
          </w:p>
        </w:tc>
        <w:tc>
          <w:tcPr>
            <w:tcW w:w="1383" w:type="dxa"/>
            <w:shd w:val="clear" w:color="auto" w:fill="auto"/>
            <w:tcMar/>
            <w:vAlign w:val="center"/>
          </w:tcPr>
          <w:p w:rsidRPr="00CD4BB1" w:rsidR="007F0B64" w:rsidP="3836BA97" w:rsidRDefault="00C14901" w14:paraId="7E5E288C" w14:textId="2009DDAB">
            <w:pPr>
              <w:pStyle w:val="Normal"/>
              <w:suppressLineNumbers w:val="0"/>
              <w:tabs>
                <w:tab w:val="left" w:leader="none" w:pos="284"/>
              </w:tabs>
              <w:bidi w:val="0"/>
              <w:spacing w:before="20" w:beforeAutospacing="off" w:after="20" w:afterAutospacing="off" w:line="300" w:lineRule="exact"/>
              <w:ind w:left="0" w:right="0"/>
              <w:jc w:val="left"/>
              <w:rPr>
                <w:sz w:val="22"/>
                <w:szCs w:val="22"/>
              </w:rPr>
            </w:pPr>
            <w:r w:rsidRPr="3836BA97" w:rsidR="2433A663">
              <w:rPr>
                <w:sz w:val="22"/>
                <w:szCs w:val="22"/>
              </w:rPr>
              <w:t>Thực</w:t>
            </w:r>
            <w:r w:rsidRPr="3836BA97" w:rsidR="2433A663">
              <w:rPr>
                <w:sz w:val="22"/>
                <w:szCs w:val="22"/>
              </w:rPr>
              <w:t xml:space="preserve"> </w:t>
            </w:r>
            <w:r w:rsidRPr="3836BA97" w:rsidR="2433A663">
              <w:rPr>
                <w:sz w:val="22"/>
                <w:szCs w:val="22"/>
              </w:rPr>
              <w:t>hiện</w:t>
            </w:r>
            <w:r w:rsidRPr="3836BA97" w:rsidR="2433A663">
              <w:rPr>
                <w:sz w:val="22"/>
                <w:szCs w:val="22"/>
              </w:rPr>
              <w:t xml:space="preserve"> backup </w:t>
            </w:r>
            <w:r w:rsidRPr="3836BA97" w:rsidR="2433A663">
              <w:rPr>
                <w:sz w:val="22"/>
                <w:szCs w:val="22"/>
              </w:rPr>
              <w:t>hằng</w:t>
            </w:r>
            <w:r w:rsidRPr="3836BA97" w:rsidR="2433A663">
              <w:rPr>
                <w:sz w:val="22"/>
                <w:szCs w:val="22"/>
              </w:rPr>
              <w:t xml:space="preserve"> </w:t>
            </w:r>
            <w:r w:rsidRPr="3836BA97" w:rsidR="2433A663">
              <w:rPr>
                <w:sz w:val="22"/>
                <w:szCs w:val="22"/>
              </w:rPr>
              <w:t>ngày</w:t>
            </w:r>
          </w:p>
        </w:tc>
        <w:tc>
          <w:tcPr>
            <w:tcW w:w="799" w:type="dxa"/>
            <w:shd w:val="clear" w:color="auto" w:fill="auto"/>
            <w:tcMar/>
            <w:vAlign w:val="center"/>
          </w:tcPr>
          <w:p w:rsidRPr="00CD4BB1" w:rsidR="007F0B64" w:rsidP="0028695F" w:rsidRDefault="00C14901" w14:paraId="7D46750C" w14:textId="3C845DA9">
            <w:pPr>
              <w:tabs>
                <w:tab w:val="left" w:pos="284"/>
              </w:tabs>
              <w:spacing w:before="20" w:after="20" w:line="300" w:lineRule="exact"/>
              <w:jc w:val="center"/>
              <w:rPr>
                <w:bCs/>
                <w:sz w:val="22"/>
              </w:rPr>
            </w:pPr>
            <w:r>
              <w:rPr>
                <w:bCs/>
                <w:sz w:val="22"/>
              </w:rPr>
              <w:t>1</w:t>
            </w:r>
          </w:p>
        </w:tc>
        <w:tc>
          <w:tcPr>
            <w:tcW w:w="882" w:type="dxa"/>
            <w:shd w:val="clear" w:color="auto" w:fill="auto"/>
            <w:tcMar/>
            <w:vAlign w:val="center"/>
          </w:tcPr>
          <w:p w:rsidRPr="00CD4BB1" w:rsidR="007F0B64" w:rsidP="349DD1FC" w:rsidRDefault="5FBADFC7" w14:paraId="130546AC" w14:textId="07BA3619">
            <w:pPr>
              <w:tabs>
                <w:tab w:val="left" w:pos="284"/>
              </w:tabs>
              <w:spacing w:before="20" w:after="20" w:line="300" w:lineRule="exact"/>
              <w:jc w:val="center"/>
              <w:rPr>
                <w:sz w:val="22"/>
              </w:rPr>
            </w:pPr>
            <w:r w:rsidRPr="349DD1FC">
              <w:rPr>
                <w:sz w:val="22"/>
              </w:rPr>
              <w:t>4</w:t>
            </w:r>
          </w:p>
        </w:tc>
        <w:tc>
          <w:tcPr>
            <w:tcW w:w="1185" w:type="dxa"/>
            <w:shd w:val="clear" w:color="auto" w:fill="auto"/>
            <w:tcMar/>
            <w:vAlign w:val="center"/>
          </w:tcPr>
          <w:p w:rsidRPr="00CD4BB1" w:rsidR="007F0B64" w:rsidP="349DD1FC" w:rsidRDefault="5FBADFC7" w14:paraId="4C74EAF5" w14:textId="0BF806DA">
            <w:pPr>
              <w:tabs>
                <w:tab w:val="left" w:pos="284"/>
              </w:tabs>
              <w:spacing w:before="20" w:after="20" w:line="300" w:lineRule="exact"/>
              <w:jc w:val="center"/>
              <w:rPr>
                <w:sz w:val="22"/>
              </w:rPr>
            </w:pPr>
            <w:r w:rsidRPr="349DD1FC">
              <w:rPr>
                <w:sz w:val="22"/>
              </w:rPr>
              <w:t>4</w:t>
            </w:r>
          </w:p>
        </w:tc>
        <w:tc>
          <w:tcPr>
            <w:tcW w:w="874" w:type="dxa"/>
            <w:shd w:val="clear" w:color="auto" w:fill="auto"/>
            <w:tcMar/>
            <w:vAlign w:val="center"/>
          </w:tcPr>
          <w:p w:rsidRPr="008C7430" w:rsidR="007F0B64" w:rsidP="007F0B64" w:rsidRDefault="007F0B64" w14:paraId="3C6694DE" w14:textId="368C1E7E">
            <w:pPr>
              <w:tabs>
                <w:tab w:val="left" w:pos="284"/>
              </w:tabs>
              <w:spacing w:before="20" w:after="20" w:line="300" w:lineRule="exact"/>
              <w:jc w:val="center"/>
              <w:rPr>
                <w:b/>
                <w:sz w:val="22"/>
              </w:rPr>
            </w:pPr>
            <w:r>
              <w:rPr>
                <w:sz w:val="22"/>
              </w:rPr>
              <w:t>Có</w:t>
            </w:r>
          </w:p>
        </w:tc>
        <w:tc>
          <w:tcPr>
            <w:tcW w:w="1330" w:type="dxa"/>
            <w:shd w:val="clear" w:color="auto" w:fill="auto"/>
            <w:tcMar/>
            <w:vAlign w:val="center"/>
          </w:tcPr>
          <w:p w:rsidRPr="008C7430" w:rsidR="007F0B64" w:rsidP="007F0B64" w:rsidRDefault="007F0B64" w14:paraId="4669D6A6" w14:textId="387AA25D">
            <w:pPr>
              <w:tabs>
                <w:tab w:val="left" w:pos="284"/>
              </w:tabs>
              <w:spacing w:before="20" w:after="20" w:line="300" w:lineRule="exact"/>
              <w:jc w:val="center"/>
              <w:rPr>
                <w:b/>
                <w:sz w:val="22"/>
              </w:rPr>
            </w:pPr>
            <w:r>
              <w:rPr>
                <w:sz w:val="22"/>
              </w:rPr>
              <w:t>Không</w:t>
            </w:r>
          </w:p>
        </w:tc>
      </w:tr>
    </w:tbl>
    <w:p w:rsidR="00666419" w:rsidP="00666419" w:rsidRDefault="00666419" w14:paraId="19E12E06" w14:textId="77777777">
      <w:pPr>
        <w:rPr>
          <w:szCs w:val="26"/>
        </w:rPr>
      </w:pPr>
    </w:p>
    <w:p w:rsidR="005F3CC1" w:rsidP="00666419" w:rsidRDefault="005F3CC1" w14:paraId="6EAF5665" w14:textId="77777777">
      <w:pPr>
        <w:rPr>
          <w:szCs w:val="26"/>
        </w:rPr>
      </w:pPr>
    </w:p>
    <w:p w:rsidR="00244152" w:rsidP="00666419" w:rsidRDefault="00244152" w14:paraId="0A318FD0" w14:textId="77777777">
      <w:pPr>
        <w:rPr>
          <w:szCs w:val="26"/>
        </w:rPr>
      </w:pPr>
    </w:p>
    <w:p w:rsidR="00244152" w:rsidP="00666419" w:rsidRDefault="00244152" w14:paraId="47B102FE" w14:textId="77777777">
      <w:pPr>
        <w:rPr>
          <w:szCs w:val="26"/>
        </w:rPr>
      </w:pPr>
    </w:p>
    <w:tbl>
      <w:tblPr>
        <w:tblpPr w:leftFromText="180" w:rightFromText="180" w:vertAnchor="text" w:tblpY="1"/>
        <w:tblOverlap w:val="never"/>
        <w:tblW w:w="15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93"/>
        <w:gridCol w:w="3260"/>
        <w:gridCol w:w="2268"/>
        <w:gridCol w:w="4253"/>
        <w:gridCol w:w="3260"/>
      </w:tblGrid>
      <w:tr w:rsidRPr="00CB2C55" w:rsidR="00666419" w:rsidTr="00243872" w14:paraId="733DDD8D" w14:textId="77777777">
        <w:tc>
          <w:tcPr>
            <w:tcW w:w="2093" w:type="dxa"/>
            <w:shd w:val="clear" w:color="auto" w:fill="F2F2F2"/>
            <w:vAlign w:val="center"/>
          </w:tcPr>
          <w:p w:rsidRPr="00CB2C55" w:rsidR="00666419" w:rsidP="00243872" w:rsidRDefault="00666419" w14:paraId="57926610" w14:textId="77777777">
            <w:pPr>
              <w:tabs>
                <w:tab w:val="center" w:pos="6804"/>
              </w:tabs>
              <w:spacing w:before="20" w:after="20" w:line="300" w:lineRule="exact"/>
              <w:jc w:val="center"/>
              <w:rPr>
                <w:b/>
                <w:szCs w:val="26"/>
              </w:rPr>
            </w:pPr>
            <w:r w:rsidRPr="00CB2C55">
              <w:rPr>
                <w:b/>
                <w:szCs w:val="26"/>
              </w:rPr>
              <w:t>Đơn vị khác có tham gia ĐGRR</w:t>
            </w:r>
          </w:p>
        </w:tc>
        <w:tc>
          <w:tcPr>
            <w:tcW w:w="3260" w:type="dxa"/>
            <w:shd w:val="clear" w:color="auto" w:fill="F2F2F2"/>
            <w:vAlign w:val="center"/>
          </w:tcPr>
          <w:p w:rsidRPr="00CB2C55" w:rsidR="00666419" w:rsidP="00243872" w:rsidRDefault="00666419" w14:paraId="266259F1" w14:textId="77777777">
            <w:pPr>
              <w:tabs>
                <w:tab w:val="center" w:pos="6804"/>
              </w:tabs>
              <w:spacing w:before="20" w:after="20" w:line="300" w:lineRule="exact"/>
              <w:jc w:val="center"/>
              <w:rPr>
                <w:b/>
                <w:szCs w:val="26"/>
              </w:rPr>
            </w:pPr>
            <w:r w:rsidRPr="00CB2C55">
              <w:rPr>
                <w:b/>
                <w:szCs w:val="26"/>
              </w:rPr>
              <w:t>Họ tên</w:t>
            </w:r>
          </w:p>
        </w:tc>
        <w:tc>
          <w:tcPr>
            <w:tcW w:w="2268" w:type="dxa"/>
            <w:tcBorders>
              <w:right w:val="single" w:color="auto" w:sz="4" w:space="0"/>
            </w:tcBorders>
            <w:shd w:val="clear" w:color="auto" w:fill="F2F2F2"/>
            <w:vAlign w:val="center"/>
          </w:tcPr>
          <w:p w:rsidRPr="00CB2C55" w:rsidR="00666419" w:rsidP="00243872" w:rsidRDefault="00666419" w14:paraId="26213C22" w14:textId="77777777">
            <w:pPr>
              <w:tabs>
                <w:tab w:val="center" w:pos="6804"/>
              </w:tabs>
              <w:spacing w:before="20" w:after="20" w:line="300" w:lineRule="exact"/>
              <w:jc w:val="center"/>
              <w:rPr>
                <w:b/>
                <w:szCs w:val="26"/>
              </w:rPr>
            </w:pPr>
            <w:r w:rsidRPr="00CB2C55">
              <w:rPr>
                <w:b/>
                <w:szCs w:val="26"/>
              </w:rPr>
              <w:t>Chữ ký</w:t>
            </w:r>
          </w:p>
        </w:tc>
        <w:tc>
          <w:tcPr>
            <w:tcW w:w="4253" w:type="dxa"/>
            <w:tcBorders>
              <w:top w:val="nil"/>
              <w:left w:val="single" w:color="auto" w:sz="4" w:space="0"/>
              <w:bottom w:val="nil"/>
              <w:right w:val="nil"/>
            </w:tcBorders>
            <w:shd w:val="clear" w:color="auto" w:fill="auto"/>
            <w:vAlign w:val="center"/>
          </w:tcPr>
          <w:p w:rsidRPr="00CB2C55" w:rsidR="00666419" w:rsidP="00243872" w:rsidRDefault="00666419" w14:paraId="640CA610" w14:textId="77777777">
            <w:pPr>
              <w:tabs>
                <w:tab w:val="center" w:pos="6804"/>
              </w:tabs>
              <w:spacing w:before="20" w:after="20" w:line="300" w:lineRule="exact"/>
              <w:jc w:val="center"/>
              <w:rPr>
                <w:b/>
                <w:szCs w:val="26"/>
              </w:rPr>
            </w:pPr>
            <w:r w:rsidRPr="00CB2C55">
              <w:rPr>
                <w:b/>
                <w:szCs w:val="26"/>
              </w:rPr>
              <w:t>Người lập</w:t>
            </w:r>
          </w:p>
        </w:tc>
        <w:tc>
          <w:tcPr>
            <w:tcW w:w="3260" w:type="dxa"/>
            <w:tcBorders>
              <w:top w:val="nil"/>
              <w:left w:val="nil"/>
              <w:bottom w:val="nil"/>
              <w:right w:val="nil"/>
            </w:tcBorders>
            <w:shd w:val="clear" w:color="auto" w:fill="auto"/>
            <w:vAlign w:val="center"/>
          </w:tcPr>
          <w:p w:rsidRPr="00CB2C55" w:rsidR="00666419" w:rsidP="00243872" w:rsidRDefault="00666419" w14:paraId="544B991D" w14:textId="77777777">
            <w:pPr>
              <w:tabs>
                <w:tab w:val="center" w:pos="6804"/>
              </w:tabs>
              <w:spacing w:before="20" w:after="20" w:line="300" w:lineRule="exact"/>
              <w:jc w:val="center"/>
              <w:rPr>
                <w:b/>
                <w:szCs w:val="26"/>
              </w:rPr>
            </w:pPr>
            <w:r w:rsidRPr="00CB2C55">
              <w:rPr>
                <w:b/>
                <w:szCs w:val="26"/>
              </w:rPr>
              <w:t>Lãnh đạo đơn vị</w:t>
            </w:r>
          </w:p>
        </w:tc>
      </w:tr>
      <w:tr w:rsidRPr="00CB2C55" w:rsidR="00666419" w:rsidTr="00243872" w14:paraId="10FC3CF4" w14:textId="77777777">
        <w:tc>
          <w:tcPr>
            <w:tcW w:w="2093" w:type="dxa"/>
            <w:shd w:val="clear" w:color="auto" w:fill="auto"/>
          </w:tcPr>
          <w:p w:rsidRPr="00CB2C55" w:rsidR="00666419" w:rsidP="00243872" w:rsidRDefault="00666419" w14:paraId="27695945" w14:textId="77777777">
            <w:pPr>
              <w:tabs>
                <w:tab w:val="center" w:pos="6804"/>
              </w:tabs>
              <w:spacing w:before="20" w:after="20" w:line="300" w:lineRule="exact"/>
              <w:jc w:val="both"/>
              <w:rPr>
                <w:szCs w:val="26"/>
              </w:rPr>
            </w:pPr>
          </w:p>
        </w:tc>
        <w:tc>
          <w:tcPr>
            <w:tcW w:w="3260" w:type="dxa"/>
            <w:shd w:val="clear" w:color="auto" w:fill="auto"/>
          </w:tcPr>
          <w:p w:rsidRPr="00CB2C55" w:rsidR="00666419" w:rsidP="00243872" w:rsidRDefault="00666419" w14:paraId="0F92670A" w14:textId="77777777">
            <w:pPr>
              <w:tabs>
                <w:tab w:val="center" w:pos="6804"/>
              </w:tabs>
              <w:spacing w:before="20" w:after="20" w:line="300" w:lineRule="exact"/>
              <w:jc w:val="both"/>
              <w:rPr>
                <w:szCs w:val="26"/>
              </w:rPr>
            </w:pPr>
          </w:p>
        </w:tc>
        <w:tc>
          <w:tcPr>
            <w:tcW w:w="2268" w:type="dxa"/>
            <w:tcBorders>
              <w:right w:val="single" w:color="auto" w:sz="4" w:space="0"/>
            </w:tcBorders>
            <w:shd w:val="clear" w:color="auto" w:fill="auto"/>
          </w:tcPr>
          <w:p w:rsidRPr="00CB2C55" w:rsidR="00666419" w:rsidP="00243872" w:rsidRDefault="00666419" w14:paraId="7E879C3B" w14:textId="77777777">
            <w:pPr>
              <w:tabs>
                <w:tab w:val="center" w:pos="6804"/>
              </w:tabs>
              <w:spacing w:before="20" w:after="20" w:line="300" w:lineRule="exact"/>
              <w:jc w:val="both"/>
              <w:rPr>
                <w:szCs w:val="26"/>
              </w:rPr>
            </w:pPr>
          </w:p>
        </w:tc>
        <w:tc>
          <w:tcPr>
            <w:tcW w:w="4253" w:type="dxa"/>
            <w:tcBorders>
              <w:top w:val="nil"/>
              <w:left w:val="single" w:color="auto" w:sz="4" w:space="0"/>
              <w:bottom w:val="nil"/>
              <w:right w:val="nil"/>
            </w:tcBorders>
            <w:shd w:val="clear" w:color="auto" w:fill="auto"/>
          </w:tcPr>
          <w:p w:rsidRPr="00CB2C55" w:rsidR="00666419" w:rsidP="00243872" w:rsidRDefault="00666419" w14:paraId="33818D14" w14:textId="77777777">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rsidRPr="00CB2C55" w:rsidR="00666419" w:rsidP="00243872" w:rsidRDefault="00666419" w14:paraId="0C0E05AC" w14:textId="77777777">
            <w:pPr>
              <w:tabs>
                <w:tab w:val="center" w:pos="6804"/>
              </w:tabs>
              <w:spacing w:before="20" w:after="20" w:line="300" w:lineRule="exact"/>
              <w:jc w:val="both"/>
              <w:rPr>
                <w:szCs w:val="26"/>
              </w:rPr>
            </w:pPr>
          </w:p>
        </w:tc>
      </w:tr>
      <w:tr w:rsidRPr="00CB2C55" w:rsidR="00666419" w:rsidTr="00243872" w14:paraId="6303DD62" w14:textId="77777777">
        <w:tc>
          <w:tcPr>
            <w:tcW w:w="2093" w:type="dxa"/>
            <w:shd w:val="clear" w:color="auto" w:fill="auto"/>
          </w:tcPr>
          <w:p w:rsidRPr="00CB2C55" w:rsidR="00666419" w:rsidP="00243872" w:rsidRDefault="00666419" w14:paraId="37BB0939" w14:textId="77777777">
            <w:pPr>
              <w:tabs>
                <w:tab w:val="center" w:pos="6804"/>
              </w:tabs>
              <w:spacing w:before="20" w:after="20" w:line="300" w:lineRule="exact"/>
              <w:jc w:val="both"/>
              <w:rPr>
                <w:szCs w:val="26"/>
              </w:rPr>
            </w:pPr>
          </w:p>
        </w:tc>
        <w:tc>
          <w:tcPr>
            <w:tcW w:w="3260" w:type="dxa"/>
            <w:shd w:val="clear" w:color="auto" w:fill="auto"/>
          </w:tcPr>
          <w:p w:rsidRPr="00CB2C55" w:rsidR="00666419" w:rsidP="00243872" w:rsidRDefault="00666419" w14:paraId="1D5DAC78" w14:textId="77777777">
            <w:pPr>
              <w:tabs>
                <w:tab w:val="center" w:pos="6804"/>
              </w:tabs>
              <w:spacing w:before="20" w:after="20" w:line="300" w:lineRule="exact"/>
              <w:jc w:val="both"/>
              <w:rPr>
                <w:szCs w:val="26"/>
              </w:rPr>
            </w:pPr>
          </w:p>
        </w:tc>
        <w:tc>
          <w:tcPr>
            <w:tcW w:w="2268" w:type="dxa"/>
            <w:tcBorders>
              <w:right w:val="single" w:color="auto" w:sz="4" w:space="0"/>
            </w:tcBorders>
            <w:shd w:val="clear" w:color="auto" w:fill="auto"/>
          </w:tcPr>
          <w:p w:rsidRPr="00CB2C55" w:rsidR="00666419" w:rsidP="00243872" w:rsidRDefault="00666419" w14:paraId="2DAE4C7D" w14:textId="77777777">
            <w:pPr>
              <w:tabs>
                <w:tab w:val="center" w:pos="6804"/>
              </w:tabs>
              <w:spacing w:before="20" w:after="20" w:line="300" w:lineRule="exact"/>
              <w:jc w:val="both"/>
              <w:rPr>
                <w:szCs w:val="26"/>
              </w:rPr>
            </w:pPr>
          </w:p>
        </w:tc>
        <w:tc>
          <w:tcPr>
            <w:tcW w:w="4253" w:type="dxa"/>
            <w:tcBorders>
              <w:top w:val="nil"/>
              <w:left w:val="single" w:color="auto" w:sz="4" w:space="0"/>
              <w:bottom w:val="nil"/>
              <w:right w:val="nil"/>
            </w:tcBorders>
            <w:shd w:val="clear" w:color="auto" w:fill="auto"/>
          </w:tcPr>
          <w:p w:rsidRPr="00CB2C55" w:rsidR="00666419" w:rsidP="00243872" w:rsidRDefault="00666419" w14:paraId="12B92989" w14:textId="77777777">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rsidRPr="00CB2C55" w:rsidR="00666419" w:rsidP="00243872" w:rsidRDefault="00666419" w14:paraId="647B233E" w14:textId="77777777">
            <w:pPr>
              <w:tabs>
                <w:tab w:val="center" w:pos="6804"/>
              </w:tabs>
              <w:spacing w:before="20" w:after="20" w:line="300" w:lineRule="exact"/>
              <w:jc w:val="both"/>
              <w:rPr>
                <w:szCs w:val="26"/>
              </w:rPr>
            </w:pPr>
          </w:p>
        </w:tc>
      </w:tr>
    </w:tbl>
    <w:p w:rsidR="00666419" w:rsidRDefault="00666419" w14:paraId="36056494" w14:textId="77777777">
      <w:pPr>
        <w:rPr>
          <w:szCs w:val="26"/>
        </w:rPr>
        <w:sectPr w:rsidR="00666419" w:rsidSect="007A3A2A">
          <w:headerReference w:type="first" r:id="rId9"/>
          <w:pgSz w:w="16839" w:h="11907" w:orient="landscape" w:code="9"/>
          <w:pgMar w:top="1135" w:right="1134" w:bottom="1134" w:left="1134" w:header="720" w:footer="720" w:gutter="0"/>
          <w:cols w:space="720"/>
          <w:titlePg/>
          <w:docGrid w:linePitch="360"/>
        </w:sectPr>
      </w:pPr>
    </w:p>
    <w:p w:rsidRPr="00897D15" w:rsidR="00666419" w:rsidP="00666419" w:rsidRDefault="00666419" w14:paraId="07F04880" w14:textId="77777777">
      <w:pPr>
        <w:tabs>
          <w:tab w:val="center" w:pos="6804"/>
        </w:tabs>
        <w:spacing w:after="120" w:line="300" w:lineRule="exact"/>
        <w:jc w:val="center"/>
        <w:rPr>
          <w:b/>
          <w:szCs w:val="26"/>
        </w:rPr>
      </w:pPr>
      <w:r w:rsidRPr="0033342A">
        <w:rPr>
          <w:b/>
          <w:szCs w:val="26"/>
        </w:rPr>
        <w:t>KẾ HOẠCH HÀNH ĐỘNG</w:t>
      </w:r>
    </w:p>
    <w:p w:rsidRPr="00897D15" w:rsidR="00666419" w:rsidP="00666419" w:rsidRDefault="00666419" w14:paraId="281A1BF6" w14:textId="77777777">
      <w:pPr>
        <w:tabs>
          <w:tab w:val="center" w:pos="6804"/>
        </w:tabs>
        <w:spacing w:after="120" w:line="300" w:lineRule="exact"/>
        <w:jc w:val="center"/>
        <w:rPr>
          <w:i/>
          <w:szCs w:val="26"/>
        </w:rPr>
      </w:pPr>
      <w:r w:rsidRPr="00AC62FF">
        <w:rPr>
          <w:i/>
          <w:szCs w:val="26"/>
        </w:rPr>
        <w:t>(Thời điểm …../…./……..)</w:t>
      </w:r>
    </w:p>
    <w:p w:rsidR="00666419" w:rsidP="00666419" w:rsidRDefault="00666419" w14:paraId="0CAF6E75" w14:textId="77777777">
      <w:pPr>
        <w:rPr>
          <w:szCs w:val="26"/>
        </w:rPr>
      </w:pPr>
    </w:p>
    <w:tbl>
      <w:tblPr>
        <w:tblW w:w="0" w:type="auto"/>
        <w:jc w:val="center"/>
        <w:tblLook w:val="04A0" w:firstRow="1" w:lastRow="0" w:firstColumn="1" w:lastColumn="0" w:noHBand="0" w:noVBand="1"/>
      </w:tblPr>
      <w:tblGrid>
        <w:gridCol w:w="3074"/>
        <w:gridCol w:w="7626"/>
      </w:tblGrid>
      <w:tr w:rsidRPr="00CB2C55" w:rsidR="00E5322D" w:rsidTr="00243872" w14:paraId="3AA3F25C" w14:textId="77777777">
        <w:trPr>
          <w:jc w:val="center"/>
        </w:trPr>
        <w:tc>
          <w:tcPr>
            <w:tcW w:w="3074" w:type="dxa"/>
            <w:shd w:val="clear" w:color="auto" w:fill="auto"/>
          </w:tcPr>
          <w:p w:rsidRPr="00CB2C55" w:rsidR="00E5322D" w:rsidP="00E5322D" w:rsidRDefault="00E5322D" w14:paraId="412D39EC" w14:textId="77777777">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rsidRPr="00CB2C55" w:rsidR="00E5322D" w:rsidP="00E5322D" w:rsidRDefault="00E5322D" w14:paraId="7F13EE25" w14:textId="77777777">
            <w:pPr>
              <w:tabs>
                <w:tab w:val="right" w:leader="dot" w:pos="6804"/>
              </w:tabs>
              <w:spacing w:before="40" w:after="40" w:line="280" w:lineRule="exact"/>
              <w:jc w:val="both"/>
              <w:rPr>
                <w:szCs w:val="26"/>
              </w:rPr>
            </w:pPr>
            <w:r w:rsidRPr="00E5322D">
              <w:rPr>
                <w:i/>
                <w:color w:val="808080" w:themeColor="background1" w:themeShade="80"/>
                <w:szCs w:val="26"/>
              </w:rPr>
              <w:t>[tên Phòng/Ban thuộc doanh nghiệp]</w:t>
            </w:r>
            <w:r w:rsidRPr="00CB2C55">
              <w:rPr>
                <w:szCs w:val="26"/>
              </w:rPr>
              <w:t>………………………………..</w:t>
            </w:r>
          </w:p>
        </w:tc>
      </w:tr>
      <w:tr w:rsidRPr="00CB2C55" w:rsidR="00E5322D" w:rsidTr="00243872" w14:paraId="011FAC5A" w14:textId="77777777">
        <w:trPr>
          <w:jc w:val="center"/>
        </w:trPr>
        <w:tc>
          <w:tcPr>
            <w:tcW w:w="3074" w:type="dxa"/>
            <w:shd w:val="clear" w:color="auto" w:fill="auto"/>
          </w:tcPr>
          <w:p w:rsidRPr="00CB2C55" w:rsidR="00E5322D" w:rsidP="00E5322D" w:rsidRDefault="00E5322D" w14:paraId="3E958312" w14:textId="77777777">
            <w:pPr>
              <w:tabs>
                <w:tab w:val="center" w:pos="6804"/>
              </w:tabs>
              <w:spacing w:before="40" w:after="40" w:line="280" w:lineRule="exact"/>
              <w:rPr>
                <w:b/>
                <w:sz w:val="24"/>
              </w:rPr>
            </w:pPr>
            <w:r w:rsidRPr="00CB2C55">
              <w:rPr>
                <w:b/>
                <w:sz w:val="24"/>
              </w:rPr>
              <w:t>2. QUY TRÌNH:</w:t>
            </w:r>
          </w:p>
        </w:tc>
        <w:tc>
          <w:tcPr>
            <w:tcW w:w="7626" w:type="dxa"/>
            <w:shd w:val="clear" w:color="auto" w:fill="auto"/>
          </w:tcPr>
          <w:p w:rsidRPr="00CB2C55" w:rsidR="00E5322D" w:rsidP="00E5322D" w:rsidRDefault="00E5322D" w14:paraId="08D2269B" w14:textId="77777777">
            <w:pPr>
              <w:tabs>
                <w:tab w:val="center" w:pos="6804"/>
              </w:tabs>
              <w:spacing w:before="40" w:after="40" w:line="280" w:lineRule="exact"/>
              <w:jc w:val="both"/>
              <w:rPr>
                <w:szCs w:val="26"/>
              </w:rPr>
            </w:pPr>
            <w:r w:rsidRPr="002A35F3">
              <w:rPr>
                <w:i/>
                <w:color w:val="808080" w:themeColor="background1" w:themeShade="80"/>
                <w:szCs w:val="26"/>
              </w:rPr>
              <w:t>[Tên quy trình</w:t>
            </w:r>
            <w:r w:rsidRPr="00E5322D">
              <w:rPr>
                <w:i/>
                <w:color w:val="808080" w:themeColor="background1" w:themeShade="80"/>
                <w:szCs w:val="26"/>
              </w:rPr>
              <w:t>]</w:t>
            </w:r>
          </w:p>
        </w:tc>
      </w:tr>
      <w:tr w:rsidRPr="00CB2C55" w:rsidR="00E5322D" w:rsidTr="00243872" w14:paraId="31C37039" w14:textId="77777777">
        <w:trPr>
          <w:jc w:val="center"/>
        </w:trPr>
        <w:tc>
          <w:tcPr>
            <w:tcW w:w="3074" w:type="dxa"/>
            <w:shd w:val="clear" w:color="auto" w:fill="auto"/>
          </w:tcPr>
          <w:p w:rsidRPr="00CB2C55" w:rsidR="00E5322D" w:rsidP="00E5322D" w:rsidRDefault="00E5322D" w14:paraId="3723BA55" w14:textId="77777777">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rsidRPr="00CB2C55" w:rsidR="00E5322D" w:rsidP="00E5322D" w:rsidRDefault="00E5322D" w14:paraId="70B02D36" w14:textId="77777777">
            <w:pPr>
              <w:tabs>
                <w:tab w:val="center" w:pos="6804"/>
              </w:tabs>
              <w:spacing w:before="40" w:after="40" w:line="280" w:lineRule="exact"/>
              <w:jc w:val="both"/>
              <w:rPr>
                <w:szCs w:val="26"/>
              </w:rPr>
            </w:pPr>
            <w:r>
              <w:rPr>
                <w:i/>
                <w:color w:val="808080" w:themeColor="background1" w:themeShade="80"/>
                <w:szCs w:val="26"/>
              </w:rPr>
              <w:t>[</w:t>
            </w:r>
            <w:r w:rsidRPr="00E5322D">
              <w:rPr>
                <w:i/>
                <w:color w:val="808080" w:themeColor="background1" w:themeShade="80"/>
                <w:szCs w:val="26"/>
              </w:rPr>
              <w:t>dd/</w:t>
            </w:r>
            <w:r>
              <w:rPr>
                <w:i/>
                <w:color w:val="808080" w:themeColor="background1" w:themeShade="80"/>
                <w:szCs w:val="26"/>
              </w:rPr>
              <w:t>mm/yyyy]</w:t>
            </w:r>
          </w:p>
        </w:tc>
      </w:tr>
    </w:tbl>
    <w:p w:rsidR="00666419" w:rsidP="00666419" w:rsidRDefault="00666419" w14:paraId="31B4FB12" w14:textId="77777777">
      <w:pPr>
        <w:rPr>
          <w:szCs w:val="26"/>
        </w:rPr>
      </w:pPr>
    </w:p>
    <w:tbl>
      <w:tblPr>
        <w:tblW w:w="5117"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14"/>
        <w:gridCol w:w="1648"/>
        <w:gridCol w:w="1711"/>
        <w:gridCol w:w="1699"/>
        <w:gridCol w:w="2483"/>
        <w:gridCol w:w="1350"/>
        <w:gridCol w:w="1624"/>
        <w:gridCol w:w="1758"/>
        <w:gridCol w:w="1815"/>
      </w:tblGrid>
      <w:tr w:rsidRPr="00AD68DD" w:rsidR="00666419" w:rsidTr="00243872" w14:paraId="08F76FB8" w14:textId="77777777">
        <w:trPr>
          <w:trHeight w:val="860"/>
        </w:trPr>
        <w:tc>
          <w:tcPr>
            <w:tcW w:w="273" w:type="pct"/>
            <w:vMerge w:val="restart"/>
            <w:shd w:val="clear" w:color="auto" w:fill="F2F2F2"/>
            <w:vAlign w:val="center"/>
          </w:tcPr>
          <w:p w:rsidRPr="00AD68DD" w:rsidR="00666419" w:rsidP="00243872" w:rsidRDefault="00666419" w14:paraId="0710BC81" w14:textId="77777777">
            <w:pPr>
              <w:tabs>
                <w:tab w:val="left" w:pos="284"/>
              </w:tabs>
              <w:spacing w:before="20" w:after="20" w:line="300" w:lineRule="exact"/>
              <w:jc w:val="center"/>
              <w:rPr>
                <w:b/>
                <w:sz w:val="22"/>
              </w:rPr>
            </w:pPr>
            <w:r>
              <w:rPr>
                <w:b/>
                <w:sz w:val="22"/>
              </w:rPr>
              <w:t>S</w:t>
            </w:r>
            <w:r w:rsidRPr="00AD68DD">
              <w:rPr>
                <w:b/>
                <w:sz w:val="22"/>
              </w:rPr>
              <w:t>TT</w:t>
            </w:r>
          </w:p>
        </w:tc>
        <w:tc>
          <w:tcPr>
            <w:tcW w:w="553" w:type="pct"/>
            <w:vMerge w:val="restart"/>
            <w:shd w:val="clear" w:color="auto" w:fill="F2F2F2"/>
            <w:vAlign w:val="center"/>
          </w:tcPr>
          <w:p w:rsidRPr="00AD68DD" w:rsidR="00666419" w:rsidP="00243872" w:rsidRDefault="00666419" w14:paraId="281C67F9" w14:textId="77777777">
            <w:pPr>
              <w:tabs>
                <w:tab w:val="left" w:pos="284"/>
              </w:tabs>
              <w:spacing w:before="20" w:after="20" w:line="300" w:lineRule="exact"/>
              <w:jc w:val="center"/>
              <w:rPr>
                <w:b/>
                <w:sz w:val="22"/>
              </w:rPr>
            </w:pPr>
            <w:r>
              <w:rPr>
                <w:b/>
                <w:sz w:val="22"/>
              </w:rPr>
              <w:t>Rủi ro đề xuất kế hoạch hành động</w:t>
            </w:r>
          </w:p>
        </w:tc>
        <w:tc>
          <w:tcPr>
            <w:tcW w:w="574" w:type="pct"/>
            <w:vMerge w:val="restart"/>
            <w:shd w:val="clear" w:color="auto" w:fill="F2F2F2"/>
            <w:vAlign w:val="center"/>
          </w:tcPr>
          <w:p w:rsidRPr="00AD68DD" w:rsidR="00666419" w:rsidP="00243872" w:rsidRDefault="00666419" w14:paraId="64CD7D64" w14:textId="77777777">
            <w:pPr>
              <w:tabs>
                <w:tab w:val="left" w:pos="284"/>
              </w:tabs>
              <w:spacing w:before="20" w:after="20" w:line="300" w:lineRule="exact"/>
              <w:jc w:val="center"/>
              <w:rPr>
                <w:b/>
                <w:sz w:val="22"/>
              </w:rPr>
            </w:pPr>
            <w:r>
              <w:rPr>
                <w:b/>
                <w:sz w:val="22"/>
              </w:rPr>
              <w:t>B</w:t>
            </w:r>
            <w:r w:rsidRPr="007F4596">
              <w:rPr>
                <w:b/>
                <w:sz w:val="22"/>
              </w:rPr>
              <w:t>ước quy trình</w:t>
            </w:r>
            <w:r>
              <w:rPr>
                <w:b/>
                <w:sz w:val="22"/>
              </w:rPr>
              <w:t xml:space="preserve"> liên quan đến rủi ro </w:t>
            </w:r>
          </w:p>
        </w:tc>
        <w:tc>
          <w:tcPr>
            <w:tcW w:w="570" w:type="pct"/>
            <w:vMerge w:val="restart"/>
            <w:shd w:val="clear" w:color="auto" w:fill="F2F2F2"/>
            <w:vAlign w:val="center"/>
          </w:tcPr>
          <w:p w:rsidRPr="00AD68DD" w:rsidR="00666419" w:rsidP="00243872" w:rsidRDefault="00666419" w14:paraId="3A505F89" w14:textId="77777777">
            <w:pPr>
              <w:tabs>
                <w:tab w:val="left" w:pos="284"/>
              </w:tabs>
              <w:spacing w:before="20" w:after="20" w:line="300" w:lineRule="exact"/>
              <w:jc w:val="center"/>
              <w:rPr>
                <w:b/>
                <w:sz w:val="22"/>
              </w:rPr>
            </w:pPr>
            <w:r>
              <w:rPr>
                <w:b/>
                <w:sz w:val="22"/>
              </w:rPr>
              <w:t>Phương án xử lý rủi ro đề xuất</w:t>
            </w:r>
          </w:p>
        </w:tc>
        <w:tc>
          <w:tcPr>
            <w:tcW w:w="833" w:type="pct"/>
            <w:vMerge w:val="restart"/>
            <w:shd w:val="clear" w:color="auto" w:fill="F2F2F2"/>
            <w:vAlign w:val="center"/>
          </w:tcPr>
          <w:p w:rsidRPr="00AD68DD" w:rsidR="00666419" w:rsidP="00243872" w:rsidRDefault="00666419" w14:paraId="386DEE6D" w14:textId="77777777">
            <w:pPr>
              <w:tabs>
                <w:tab w:val="left" w:pos="284"/>
              </w:tabs>
              <w:spacing w:before="20" w:after="20" w:line="300" w:lineRule="exact"/>
              <w:jc w:val="center"/>
              <w:rPr>
                <w:b/>
                <w:sz w:val="22"/>
              </w:rPr>
            </w:pPr>
            <w:r>
              <w:rPr>
                <w:b/>
                <w:sz w:val="22"/>
              </w:rPr>
              <w:t>Dự kiến nguồn lực, chi phí để thực hiện</w:t>
            </w:r>
          </w:p>
        </w:tc>
        <w:tc>
          <w:tcPr>
            <w:tcW w:w="998" w:type="pct"/>
            <w:gridSpan w:val="2"/>
            <w:shd w:val="clear" w:color="auto" w:fill="F2F2F2"/>
            <w:vAlign w:val="center"/>
          </w:tcPr>
          <w:p w:rsidRPr="00AD68DD" w:rsidR="00666419" w:rsidP="00243872" w:rsidRDefault="00666419" w14:paraId="6C609566" w14:textId="77777777">
            <w:pPr>
              <w:tabs>
                <w:tab w:val="left" w:pos="284"/>
              </w:tabs>
              <w:spacing w:before="20" w:after="20" w:line="300" w:lineRule="exact"/>
              <w:jc w:val="center"/>
              <w:rPr>
                <w:b/>
                <w:sz w:val="22"/>
              </w:rPr>
            </w:pPr>
            <w:r w:rsidRPr="00AD68DD">
              <w:rPr>
                <w:b/>
                <w:sz w:val="22"/>
              </w:rPr>
              <w:t>Đơn vị/ cá nhân thực hiện</w:t>
            </w:r>
          </w:p>
        </w:tc>
        <w:tc>
          <w:tcPr>
            <w:tcW w:w="590" w:type="pct"/>
            <w:vMerge w:val="restart"/>
            <w:shd w:val="clear" w:color="auto" w:fill="F2F2F2"/>
            <w:vAlign w:val="center"/>
          </w:tcPr>
          <w:p w:rsidR="005F3CC1" w:rsidP="00243872" w:rsidRDefault="00666419" w14:paraId="50506709" w14:textId="77777777">
            <w:pPr>
              <w:tabs>
                <w:tab w:val="left" w:pos="284"/>
              </w:tabs>
              <w:spacing w:before="20" w:after="20" w:line="300" w:lineRule="exact"/>
              <w:jc w:val="center"/>
              <w:rPr>
                <w:b/>
                <w:sz w:val="22"/>
              </w:rPr>
            </w:pPr>
            <w:r>
              <w:rPr>
                <w:b/>
                <w:sz w:val="22"/>
              </w:rPr>
              <w:t xml:space="preserve">Lịch trình </w:t>
            </w:r>
          </w:p>
          <w:p w:rsidRPr="00AD68DD" w:rsidR="00666419" w:rsidP="00243872" w:rsidRDefault="00666419" w14:paraId="378D9D36" w14:textId="77777777">
            <w:pPr>
              <w:tabs>
                <w:tab w:val="left" w:pos="284"/>
              </w:tabs>
              <w:spacing w:before="20" w:after="20" w:line="300" w:lineRule="exact"/>
              <w:jc w:val="center"/>
              <w:rPr>
                <w:b/>
                <w:sz w:val="22"/>
              </w:rPr>
            </w:pPr>
            <w:r>
              <w:rPr>
                <w:b/>
                <w:sz w:val="22"/>
              </w:rPr>
              <w:t>triển khai</w:t>
            </w:r>
          </w:p>
        </w:tc>
        <w:tc>
          <w:tcPr>
            <w:tcW w:w="609" w:type="pct"/>
            <w:vMerge w:val="restart"/>
            <w:shd w:val="clear" w:color="auto" w:fill="F2F2F2"/>
            <w:vAlign w:val="center"/>
          </w:tcPr>
          <w:p w:rsidR="005F3CC1" w:rsidP="00243872" w:rsidRDefault="00666419" w14:paraId="4ED4EB65" w14:textId="77777777">
            <w:pPr>
              <w:tabs>
                <w:tab w:val="left" w:pos="284"/>
              </w:tabs>
              <w:spacing w:before="20" w:after="20" w:line="300" w:lineRule="exact"/>
              <w:jc w:val="center"/>
              <w:rPr>
                <w:b/>
                <w:sz w:val="22"/>
              </w:rPr>
            </w:pPr>
            <w:r>
              <w:rPr>
                <w:b/>
                <w:sz w:val="22"/>
              </w:rPr>
              <w:t>Thời hạn</w:t>
            </w:r>
          </w:p>
          <w:p w:rsidR="00666419" w:rsidP="00243872" w:rsidRDefault="00666419" w14:paraId="5957662B" w14:textId="77777777">
            <w:pPr>
              <w:tabs>
                <w:tab w:val="left" w:pos="284"/>
              </w:tabs>
              <w:spacing w:before="20" w:after="20" w:line="300" w:lineRule="exact"/>
              <w:jc w:val="center"/>
              <w:rPr>
                <w:b/>
                <w:sz w:val="22"/>
              </w:rPr>
            </w:pPr>
            <w:r>
              <w:rPr>
                <w:b/>
                <w:sz w:val="22"/>
              </w:rPr>
              <w:t xml:space="preserve"> hoàn thành</w:t>
            </w:r>
          </w:p>
        </w:tc>
      </w:tr>
      <w:tr w:rsidRPr="00AD68DD" w:rsidR="00666419" w:rsidTr="00243872" w14:paraId="7170678E" w14:textId="77777777">
        <w:trPr>
          <w:trHeight w:val="638"/>
        </w:trPr>
        <w:tc>
          <w:tcPr>
            <w:tcW w:w="273" w:type="pct"/>
            <w:vMerge/>
            <w:shd w:val="clear" w:color="auto" w:fill="F2F2F2"/>
            <w:vAlign w:val="center"/>
          </w:tcPr>
          <w:p w:rsidRPr="00AD68DD" w:rsidR="00666419" w:rsidP="00243872" w:rsidRDefault="00666419" w14:paraId="17858F22" w14:textId="77777777">
            <w:pPr>
              <w:tabs>
                <w:tab w:val="left" w:pos="284"/>
              </w:tabs>
              <w:spacing w:before="20" w:after="20" w:line="300" w:lineRule="exact"/>
              <w:jc w:val="center"/>
              <w:rPr>
                <w:b/>
                <w:sz w:val="22"/>
              </w:rPr>
            </w:pPr>
          </w:p>
        </w:tc>
        <w:tc>
          <w:tcPr>
            <w:tcW w:w="553" w:type="pct"/>
            <w:vMerge/>
            <w:shd w:val="clear" w:color="auto" w:fill="F2F2F2"/>
            <w:vAlign w:val="center"/>
          </w:tcPr>
          <w:p w:rsidRPr="00AD68DD" w:rsidR="00666419" w:rsidP="00243872" w:rsidRDefault="00666419" w14:paraId="79D0C20C" w14:textId="77777777">
            <w:pPr>
              <w:tabs>
                <w:tab w:val="left" w:pos="284"/>
              </w:tabs>
              <w:spacing w:before="20" w:after="20" w:line="300" w:lineRule="exact"/>
              <w:jc w:val="center"/>
              <w:rPr>
                <w:b/>
                <w:sz w:val="22"/>
              </w:rPr>
            </w:pPr>
          </w:p>
        </w:tc>
        <w:tc>
          <w:tcPr>
            <w:tcW w:w="574" w:type="pct"/>
            <w:vMerge/>
            <w:shd w:val="clear" w:color="auto" w:fill="F2F2F2"/>
            <w:vAlign w:val="center"/>
          </w:tcPr>
          <w:p w:rsidRPr="00AD68DD" w:rsidR="00666419" w:rsidP="00243872" w:rsidRDefault="00666419" w14:paraId="58B13720" w14:textId="77777777">
            <w:pPr>
              <w:tabs>
                <w:tab w:val="left" w:pos="284"/>
              </w:tabs>
              <w:spacing w:before="20" w:after="20" w:line="300" w:lineRule="exact"/>
              <w:jc w:val="center"/>
              <w:rPr>
                <w:b/>
                <w:sz w:val="22"/>
              </w:rPr>
            </w:pPr>
          </w:p>
        </w:tc>
        <w:tc>
          <w:tcPr>
            <w:tcW w:w="570" w:type="pct"/>
            <w:vMerge/>
            <w:shd w:val="clear" w:color="auto" w:fill="F2F2F2"/>
            <w:vAlign w:val="center"/>
          </w:tcPr>
          <w:p w:rsidRPr="00AD68DD" w:rsidR="00666419" w:rsidP="00243872" w:rsidRDefault="00666419" w14:paraId="219CAEB4" w14:textId="77777777">
            <w:pPr>
              <w:tabs>
                <w:tab w:val="left" w:pos="284"/>
              </w:tabs>
              <w:spacing w:before="20" w:after="20" w:line="300" w:lineRule="exact"/>
              <w:jc w:val="center"/>
              <w:rPr>
                <w:b/>
                <w:sz w:val="22"/>
              </w:rPr>
            </w:pPr>
          </w:p>
        </w:tc>
        <w:tc>
          <w:tcPr>
            <w:tcW w:w="833" w:type="pct"/>
            <w:vMerge/>
            <w:shd w:val="clear" w:color="auto" w:fill="F2F2F2"/>
          </w:tcPr>
          <w:p w:rsidRPr="00AD68DD" w:rsidR="00666419" w:rsidP="00243872" w:rsidRDefault="00666419" w14:paraId="12E6EE55" w14:textId="77777777">
            <w:pPr>
              <w:tabs>
                <w:tab w:val="left" w:pos="284"/>
              </w:tabs>
              <w:spacing w:before="20" w:after="20" w:line="300" w:lineRule="exact"/>
              <w:jc w:val="center"/>
              <w:rPr>
                <w:b/>
                <w:sz w:val="22"/>
              </w:rPr>
            </w:pPr>
          </w:p>
        </w:tc>
        <w:tc>
          <w:tcPr>
            <w:tcW w:w="453" w:type="pct"/>
            <w:shd w:val="clear" w:color="auto" w:fill="F2F2F2"/>
            <w:vAlign w:val="center"/>
          </w:tcPr>
          <w:p w:rsidRPr="00AD68DD" w:rsidR="00666419" w:rsidP="00243872" w:rsidRDefault="00666419" w14:paraId="4051FC89" w14:textId="77777777">
            <w:pPr>
              <w:tabs>
                <w:tab w:val="left" w:pos="284"/>
              </w:tabs>
              <w:spacing w:before="20" w:after="20" w:line="300" w:lineRule="exact"/>
              <w:jc w:val="center"/>
              <w:rPr>
                <w:b/>
                <w:sz w:val="22"/>
              </w:rPr>
            </w:pPr>
            <w:r w:rsidRPr="00AD68DD">
              <w:rPr>
                <w:b/>
                <w:sz w:val="22"/>
              </w:rPr>
              <w:t>Chính</w:t>
            </w:r>
          </w:p>
        </w:tc>
        <w:tc>
          <w:tcPr>
            <w:tcW w:w="545" w:type="pct"/>
            <w:shd w:val="clear" w:color="auto" w:fill="F2F2F2"/>
            <w:vAlign w:val="center"/>
          </w:tcPr>
          <w:p w:rsidR="005F3CC1" w:rsidP="00243872" w:rsidRDefault="00666419" w14:paraId="2451DC74" w14:textId="77777777">
            <w:pPr>
              <w:tabs>
                <w:tab w:val="left" w:pos="284"/>
              </w:tabs>
              <w:spacing w:before="20" w:after="20" w:line="300" w:lineRule="exact"/>
              <w:jc w:val="center"/>
              <w:rPr>
                <w:b/>
                <w:sz w:val="22"/>
              </w:rPr>
            </w:pPr>
            <w:r w:rsidRPr="00AD68DD">
              <w:rPr>
                <w:b/>
                <w:sz w:val="22"/>
              </w:rPr>
              <w:t xml:space="preserve">Phối hợp </w:t>
            </w:r>
          </w:p>
          <w:p w:rsidRPr="00AD68DD" w:rsidR="00666419" w:rsidP="00243872" w:rsidRDefault="00666419" w14:paraId="738308F5" w14:textId="77777777">
            <w:pPr>
              <w:tabs>
                <w:tab w:val="left" w:pos="284"/>
              </w:tabs>
              <w:spacing w:before="20" w:after="20" w:line="300" w:lineRule="exact"/>
              <w:jc w:val="center"/>
              <w:rPr>
                <w:b/>
                <w:sz w:val="22"/>
              </w:rPr>
            </w:pPr>
            <w:r w:rsidRPr="00AD68DD">
              <w:rPr>
                <w:b/>
                <w:sz w:val="22"/>
              </w:rPr>
              <w:t>hỗ trợ</w:t>
            </w:r>
          </w:p>
        </w:tc>
        <w:tc>
          <w:tcPr>
            <w:tcW w:w="590" w:type="pct"/>
            <w:vMerge/>
            <w:shd w:val="clear" w:color="auto" w:fill="F2F2F2"/>
            <w:vAlign w:val="center"/>
          </w:tcPr>
          <w:p w:rsidRPr="00AD68DD" w:rsidR="00666419" w:rsidP="00243872" w:rsidRDefault="00666419" w14:paraId="04FB8F66" w14:textId="77777777">
            <w:pPr>
              <w:tabs>
                <w:tab w:val="left" w:pos="284"/>
              </w:tabs>
              <w:spacing w:before="20" w:after="20" w:line="300" w:lineRule="exact"/>
              <w:jc w:val="center"/>
              <w:rPr>
                <w:b/>
                <w:sz w:val="22"/>
              </w:rPr>
            </w:pPr>
          </w:p>
        </w:tc>
        <w:tc>
          <w:tcPr>
            <w:tcW w:w="609" w:type="pct"/>
            <w:vMerge/>
            <w:shd w:val="clear" w:color="auto" w:fill="F2F2F2"/>
          </w:tcPr>
          <w:p w:rsidRPr="00AD68DD" w:rsidR="00666419" w:rsidP="00243872" w:rsidRDefault="00666419" w14:paraId="41B90137" w14:textId="77777777">
            <w:pPr>
              <w:tabs>
                <w:tab w:val="left" w:pos="284"/>
              </w:tabs>
              <w:spacing w:before="20" w:after="20" w:line="300" w:lineRule="exact"/>
              <w:jc w:val="center"/>
              <w:rPr>
                <w:b/>
                <w:sz w:val="22"/>
              </w:rPr>
            </w:pPr>
          </w:p>
        </w:tc>
      </w:tr>
      <w:tr w:rsidRPr="00AD68DD" w:rsidR="00666419" w:rsidTr="00243872" w14:paraId="6AC30455" w14:textId="77777777">
        <w:tc>
          <w:tcPr>
            <w:tcW w:w="273" w:type="pct"/>
            <w:shd w:val="clear" w:color="auto" w:fill="auto"/>
          </w:tcPr>
          <w:p w:rsidRPr="00AD68DD" w:rsidR="00666419" w:rsidP="00243872" w:rsidRDefault="00666419" w14:paraId="0041A4DB" w14:textId="77777777">
            <w:pPr>
              <w:tabs>
                <w:tab w:val="left" w:pos="284"/>
              </w:tabs>
              <w:spacing w:before="20" w:after="20" w:line="300" w:lineRule="exact"/>
              <w:rPr>
                <w:b/>
                <w:sz w:val="22"/>
              </w:rPr>
            </w:pPr>
          </w:p>
        </w:tc>
        <w:tc>
          <w:tcPr>
            <w:tcW w:w="553" w:type="pct"/>
            <w:shd w:val="clear" w:color="auto" w:fill="auto"/>
          </w:tcPr>
          <w:p w:rsidRPr="00AD68DD" w:rsidR="00666419" w:rsidP="00243872" w:rsidRDefault="00666419" w14:paraId="715E192E" w14:textId="77777777">
            <w:pPr>
              <w:tabs>
                <w:tab w:val="left" w:pos="284"/>
              </w:tabs>
              <w:spacing w:before="20" w:after="20" w:line="300" w:lineRule="exact"/>
              <w:jc w:val="center"/>
              <w:rPr>
                <w:b/>
                <w:sz w:val="22"/>
              </w:rPr>
            </w:pPr>
          </w:p>
        </w:tc>
        <w:tc>
          <w:tcPr>
            <w:tcW w:w="574" w:type="pct"/>
            <w:shd w:val="clear" w:color="auto" w:fill="auto"/>
          </w:tcPr>
          <w:p w:rsidRPr="00AD68DD" w:rsidR="00666419" w:rsidP="00243872" w:rsidRDefault="00666419" w14:paraId="41F8FFAF" w14:textId="77777777">
            <w:pPr>
              <w:tabs>
                <w:tab w:val="left" w:pos="284"/>
              </w:tabs>
              <w:spacing w:before="20" w:after="20" w:line="300" w:lineRule="exact"/>
              <w:jc w:val="center"/>
              <w:rPr>
                <w:b/>
                <w:sz w:val="22"/>
              </w:rPr>
            </w:pPr>
          </w:p>
        </w:tc>
        <w:tc>
          <w:tcPr>
            <w:tcW w:w="570" w:type="pct"/>
            <w:shd w:val="clear" w:color="auto" w:fill="auto"/>
          </w:tcPr>
          <w:p w:rsidRPr="00AD68DD" w:rsidR="00666419" w:rsidP="00243872" w:rsidRDefault="00666419" w14:paraId="0875BC1D" w14:textId="77777777">
            <w:pPr>
              <w:tabs>
                <w:tab w:val="left" w:pos="284"/>
              </w:tabs>
              <w:spacing w:before="20" w:after="20" w:line="300" w:lineRule="exact"/>
              <w:jc w:val="center"/>
              <w:rPr>
                <w:b/>
                <w:sz w:val="22"/>
              </w:rPr>
            </w:pPr>
          </w:p>
        </w:tc>
        <w:tc>
          <w:tcPr>
            <w:tcW w:w="833" w:type="pct"/>
          </w:tcPr>
          <w:p w:rsidRPr="00AD68DD" w:rsidR="00666419" w:rsidP="00243872" w:rsidRDefault="00666419" w14:paraId="27BE485A" w14:textId="77777777">
            <w:pPr>
              <w:tabs>
                <w:tab w:val="left" w:pos="284"/>
              </w:tabs>
              <w:spacing w:before="20" w:after="20" w:line="300" w:lineRule="exact"/>
              <w:jc w:val="center"/>
              <w:rPr>
                <w:b/>
                <w:sz w:val="22"/>
              </w:rPr>
            </w:pPr>
          </w:p>
        </w:tc>
        <w:tc>
          <w:tcPr>
            <w:tcW w:w="453" w:type="pct"/>
            <w:shd w:val="clear" w:color="auto" w:fill="auto"/>
          </w:tcPr>
          <w:p w:rsidRPr="00AD68DD" w:rsidR="00666419" w:rsidP="00243872" w:rsidRDefault="00666419" w14:paraId="49EA77CA" w14:textId="77777777">
            <w:pPr>
              <w:tabs>
                <w:tab w:val="left" w:pos="284"/>
              </w:tabs>
              <w:spacing w:before="20" w:after="20" w:line="300" w:lineRule="exact"/>
              <w:jc w:val="center"/>
              <w:rPr>
                <w:b/>
                <w:sz w:val="22"/>
              </w:rPr>
            </w:pPr>
          </w:p>
        </w:tc>
        <w:tc>
          <w:tcPr>
            <w:tcW w:w="545" w:type="pct"/>
            <w:shd w:val="clear" w:color="auto" w:fill="auto"/>
          </w:tcPr>
          <w:p w:rsidRPr="00AD68DD" w:rsidR="00666419" w:rsidP="00243872" w:rsidRDefault="00666419" w14:paraId="43026B15" w14:textId="77777777">
            <w:pPr>
              <w:tabs>
                <w:tab w:val="left" w:pos="284"/>
              </w:tabs>
              <w:spacing w:before="20" w:after="20" w:line="300" w:lineRule="exact"/>
              <w:jc w:val="center"/>
              <w:rPr>
                <w:b/>
                <w:sz w:val="22"/>
              </w:rPr>
            </w:pPr>
          </w:p>
        </w:tc>
        <w:tc>
          <w:tcPr>
            <w:tcW w:w="590" w:type="pct"/>
            <w:shd w:val="clear" w:color="auto" w:fill="auto"/>
          </w:tcPr>
          <w:p w:rsidRPr="00AD68DD" w:rsidR="00666419" w:rsidP="00243872" w:rsidRDefault="00666419" w14:paraId="4ED2D148" w14:textId="77777777">
            <w:pPr>
              <w:tabs>
                <w:tab w:val="left" w:pos="284"/>
              </w:tabs>
              <w:spacing w:before="20" w:after="20" w:line="300" w:lineRule="exact"/>
              <w:jc w:val="center"/>
              <w:rPr>
                <w:b/>
                <w:sz w:val="22"/>
              </w:rPr>
            </w:pPr>
          </w:p>
        </w:tc>
        <w:tc>
          <w:tcPr>
            <w:tcW w:w="609" w:type="pct"/>
          </w:tcPr>
          <w:p w:rsidRPr="00AD68DD" w:rsidR="00666419" w:rsidP="00243872" w:rsidRDefault="00666419" w14:paraId="08B38A08" w14:textId="77777777">
            <w:pPr>
              <w:tabs>
                <w:tab w:val="left" w:pos="284"/>
              </w:tabs>
              <w:spacing w:before="20" w:after="20" w:line="300" w:lineRule="exact"/>
              <w:jc w:val="center"/>
              <w:rPr>
                <w:b/>
                <w:sz w:val="22"/>
              </w:rPr>
            </w:pPr>
          </w:p>
        </w:tc>
      </w:tr>
      <w:tr w:rsidRPr="00AD68DD" w:rsidR="00666419" w:rsidTr="00243872" w14:paraId="0AF1FAB4" w14:textId="77777777">
        <w:tc>
          <w:tcPr>
            <w:tcW w:w="273" w:type="pct"/>
            <w:shd w:val="clear" w:color="auto" w:fill="auto"/>
          </w:tcPr>
          <w:p w:rsidRPr="00AD68DD" w:rsidR="00666419" w:rsidP="00243872" w:rsidRDefault="00666419" w14:paraId="568A3042" w14:textId="77777777">
            <w:pPr>
              <w:tabs>
                <w:tab w:val="left" w:pos="284"/>
              </w:tabs>
              <w:spacing w:before="20" w:after="20" w:line="300" w:lineRule="exact"/>
              <w:rPr>
                <w:b/>
                <w:sz w:val="22"/>
              </w:rPr>
            </w:pPr>
          </w:p>
        </w:tc>
        <w:tc>
          <w:tcPr>
            <w:tcW w:w="553" w:type="pct"/>
            <w:shd w:val="clear" w:color="auto" w:fill="auto"/>
          </w:tcPr>
          <w:p w:rsidRPr="00AD68DD" w:rsidR="00666419" w:rsidP="00243872" w:rsidRDefault="00666419" w14:paraId="0E6A25BA" w14:textId="77777777">
            <w:pPr>
              <w:tabs>
                <w:tab w:val="left" w:pos="284"/>
              </w:tabs>
              <w:spacing w:before="20" w:after="20" w:line="300" w:lineRule="exact"/>
              <w:jc w:val="center"/>
              <w:rPr>
                <w:b/>
                <w:sz w:val="22"/>
              </w:rPr>
            </w:pPr>
          </w:p>
        </w:tc>
        <w:tc>
          <w:tcPr>
            <w:tcW w:w="574" w:type="pct"/>
            <w:shd w:val="clear" w:color="auto" w:fill="auto"/>
          </w:tcPr>
          <w:p w:rsidRPr="00AD68DD" w:rsidR="00666419" w:rsidP="00243872" w:rsidRDefault="00666419" w14:paraId="19360A91" w14:textId="77777777">
            <w:pPr>
              <w:tabs>
                <w:tab w:val="left" w:pos="284"/>
              </w:tabs>
              <w:spacing w:before="20" w:after="20" w:line="300" w:lineRule="exact"/>
              <w:jc w:val="center"/>
              <w:rPr>
                <w:b/>
                <w:sz w:val="22"/>
              </w:rPr>
            </w:pPr>
          </w:p>
        </w:tc>
        <w:tc>
          <w:tcPr>
            <w:tcW w:w="570" w:type="pct"/>
            <w:shd w:val="clear" w:color="auto" w:fill="auto"/>
          </w:tcPr>
          <w:p w:rsidRPr="00AD68DD" w:rsidR="00666419" w:rsidP="00243872" w:rsidRDefault="00666419" w14:paraId="494026C8" w14:textId="77777777">
            <w:pPr>
              <w:tabs>
                <w:tab w:val="left" w:pos="284"/>
              </w:tabs>
              <w:spacing w:before="20" w:after="20" w:line="300" w:lineRule="exact"/>
              <w:jc w:val="center"/>
              <w:rPr>
                <w:b/>
                <w:sz w:val="22"/>
              </w:rPr>
            </w:pPr>
          </w:p>
        </w:tc>
        <w:tc>
          <w:tcPr>
            <w:tcW w:w="833" w:type="pct"/>
          </w:tcPr>
          <w:p w:rsidRPr="00AD68DD" w:rsidR="00666419" w:rsidP="00243872" w:rsidRDefault="00666419" w14:paraId="3D1C92C9" w14:textId="77777777">
            <w:pPr>
              <w:tabs>
                <w:tab w:val="left" w:pos="284"/>
              </w:tabs>
              <w:spacing w:before="20" w:after="20" w:line="300" w:lineRule="exact"/>
              <w:jc w:val="center"/>
              <w:rPr>
                <w:b/>
                <w:sz w:val="22"/>
              </w:rPr>
            </w:pPr>
          </w:p>
        </w:tc>
        <w:tc>
          <w:tcPr>
            <w:tcW w:w="453" w:type="pct"/>
            <w:shd w:val="clear" w:color="auto" w:fill="auto"/>
          </w:tcPr>
          <w:p w:rsidRPr="00AD68DD" w:rsidR="00666419" w:rsidP="00243872" w:rsidRDefault="00666419" w14:paraId="0C37F17B" w14:textId="77777777">
            <w:pPr>
              <w:tabs>
                <w:tab w:val="left" w:pos="284"/>
              </w:tabs>
              <w:spacing w:before="20" w:after="20" w:line="300" w:lineRule="exact"/>
              <w:jc w:val="center"/>
              <w:rPr>
                <w:b/>
                <w:sz w:val="22"/>
              </w:rPr>
            </w:pPr>
          </w:p>
        </w:tc>
        <w:tc>
          <w:tcPr>
            <w:tcW w:w="545" w:type="pct"/>
            <w:shd w:val="clear" w:color="auto" w:fill="auto"/>
          </w:tcPr>
          <w:p w:rsidRPr="00AD68DD" w:rsidR="00666419" w:rsidP="00243872" w:rsidRDefault="00666419" w14:paraId="5937A199" w14:textId="77777777">
            <w:pPr>
              <w:tabs>
                <w:tab w:val="left" w:pos="284"/>
              </w:tabs>
              <w:spacing w:before="20" w:after="20" w:line="300" w:lineRule="exact"/>
              <w:jc w:val="center"/>
              <w:rPr>
                <w:b/>
                <w:sz w:val="22"/>
              </w:rPr>
            </w:pPr>
          </w:p>
        </w:tc>
        <w:tc>
          <w:tcPr>
            <w:tcW w:w="590" w:type="pct"/>
            <w:shd w:val="clear" w:color="auto" w:fill="auto"/>
          </w:tcPr>
          <w:p w:rsidRPr="00AD68DD" w:rsidR="00666419" w:rsidP="00243872" w:rsidRDefault="00666419" w14:paraId="463F40F9" w14:textId="77777777">
            <w:pPr>
              <w:tabs>
                <w:tab w:val="left" w:pos="284"/>
              </w:tabs>
              <w:spacing w:before="20" w:after="20" w:line="300" w:lineRule="exact"/>
              <w:jc w:val="center"/>
              <w:rPr>
                <w:b/>
                <w:sz w:val="22"/>
              </w:rPr>
            </w:pPr>
          </w:p>
        </w:tc>
        <w:tc>
          <w:tcPr>
            <w:tcW w:w="609" w:type="pct"/>
          </w:tcPr>
          <w:p w:rsidRPr="00AD68DD" w:rsidR="00666419" w:rsidP="00243872" w:rsidRDefault="00666419" w14:paraId="03AC7ADC" w14:textId="77777777">
            <w:pPr>
              <w:tabs>
                <w:tab w:val="left" w:pos="284"/>
              </w:tabs>
              <w:spacing w:before="20" w:after="20" w:line="300" w:lineRule="exact"/>
              <w:jc w:val="center"/>
              <w:rPr>
                <w:b/>
                <w:sz w:val="22"/>
              </w:rPr>
            </w:pPr>
          </w:p>
        </w:tc>
      </w:tr>
      <w:tr w:rsidRPr="00AD68DD" w:rsidR="00666419" w:rsidTr="00243872" w14:paraId="459553D8" w14:textId="77777777">
        <w:tc>
          <w:tcPr>
            <w:tcW w:w="273" w:type="pct"/>
            <w:shd w:val="clear" w:color="auto" w:fill="auto"/>
          </w:tcPr>
          <w:p w:rsidRPr="00AD68DD" w:rsidR="00666419" w:rsidP="00243872" w:rsidRDefault="00666419" w14:paraId="002B8863" w14:textId="77777777">
            <w:pPr>
              <w:tabs>
                <w:tab w:val="left" w:pos="284"/>
              </w:tabs>
              <w:spacing w:before="20" w:after="20" w:line="300" w:lineRule="exact"/>
              <w:rPr>
                <w:b/>
                <w:sz w:val="22"/>
              </w:rPr>
            </w:pPr>
          </w:p>
        </w:tc>
        <w:tc>
          <w:tcPr>
            <w:tcW w:w="553" w:type="pct"/>
            <w:shd w:val="clear" w:color="auto" w:fill="auto"/>
          </w:tcPr>
          <w:p w:rsidRPr="00AD68DD" w:rsidR="00666419" w:rsidP="00243872" w:rsidRDefault="00666419" w14:paraId="211BEBE6" w14:textId="77777777">
            <w:pPr>
              <w:tabs>
                <w:tab w:val="left" w:pos="284"/>
              </w:tabs>
              <w:spacing w:before="20" w:after="20" w:line="300" w:lineRule="exact"/>
              <w:jc w:val="center"/>
              <w:rPr>
                <w:b/>
                <w:sz w:val="22"/>
              </w:rPr>
            </w:pPr>
          </w:p>
        </w:tc>
        <w:tc>
          <w:tcPr>
            <w:tcW w:w="574" w:type="pct"/>
            <w:shd w:val="clear" w:color="auto" w:fill="auto"/>
          </w:tcPr>
          <w:p w:rsidRPr="00AD68DD" w:rsidR="00666419" w:rsidP="00243872" w:rsidRDefault="00666419" w14:paraId="4735974B" w14:textId="77777777">
            <w:pPr>
              <w:tabs>
                <w:tab w:val="left" w:pos="284"/>
              </w:tabs>
              <w:spacing w:before="20" w:after="20" w:line="300" w:lineRule="exact"/>
              <w:jc w:val="center"/>
              <w:rPr>
                <w:b/>
                <w:sz w:val="22"/>
              </w:rPr>
            </w:pPr>
          </w:p>
        </w:tc>
        <w:tc>
          <w:tcPr>
            <w:tcW w:w="570" w:type="pct"/>
            <w:shd w:val="clear" w:color="auto" w:fill="auto"/>
          </w:tcPr>
          <w:p w:rsidRPr="00AD68DD" w:rsidR="00666419" w:rsidP="00243872" w:rsidRDefault="00666419" w14:paraId="6DF9FE12" w14:textId="77777777">
            <w:pPr>
              <w:tabs>
                <w:tab w:val="left" w:pos="284"/>
              </w:tabs>
              <w:spacing w:before="20" w:after="20" w:line="300" w:lineRule="exact"/>
              <w:jc w:val="center"/>
              <w:rPr>
                <w:b/>
                <w:sz w:val="22"/>
              </w:rPr>
            </w:pPr>
          </w:p>
        </w:tc>
        <w:tc>
          <w:tcPr>
            <w:tcW w:w="833" w:type="pct"/>
          </w:tcPr>
          <w:p w:rsidRPr="00AD68DD" w:rsidR="00666419" w:rsidP="00243872" w:rsidRDefault="00666419" w14:paraId="2A94F2F9" w14:textId="77777777">
            <w:pPr>
              <w:tabs>
                <w:tab w:val="left" w:pos="284"/>
              </w:tabs>
              <w:spacing w:before="20" w:after="20" w:line="300" w:lineRule="exact"/>
              <w:jc w:val="center"/>
              <w:rPr>
                <w:b/>
                <w:sz w:val="22"/>
              </w:rPr>
            </w:pPr>
          </w:p>
        </w:tc>
        <w:tc>
          <w:tcPr>
            <w:tcW w:w="453" w:type="pct"/>
            <w:shd w:val="clear" w:color="auto" w:fill="auto"/>
          </w:tcPr>
          <w:p w:rsidRPr="00AD68DD" w:rsidR="00666419" w:rsidP="00243872" w:rsidRDefault="00666419" w14:paraId="2F3A0CCE" w14:textId="77777777">
            <w:pPr>
              <w:tabs>
                <w:tab w:val="left" w:pos="284"/>
              </w:tabs>
              <w:spacing w:before="20" w:after="20" w:line="300" w:lineRule="exact"/>
              <w:jc w:val="center"/>
              <w:rPr>
                <w:b/>
                <w:sz w:val="22"/>
              </w:rPr>
            </w:pPr>
          </w:p>
        </w:tc>
        <w:tc>
          <w:tcPr>
            <w:tcW w:w="545" w:type="pct"/>
            <w:shd w:val="clear" w:color="auto" w:fill="auto"/>
          </w:tcPr>
          <w:p w:rsidRPr="00AD68DD" w:rsidR="00666419" w:rsidP="00243872" w:rsidRDefault="00666419" w14:paraId="610A0636" w14:textId="77777777">
            <w:pPr>
              <w:tabs>
                <w:tab w:val="left" w:pos="284"/>
              </w:tabs>
              <w:spacing w:before="20" w:after="20" w:line="300" w:lineRule="exact"/>
              <w:jc w:val="center"/>
              <w:rPr>
                <w:b/>
                <w:sz w:val="22"/>
              </w:rPr>
            </w:pPr>
          </w:p>
        </w:tc>
        <w:tc>
          <w:tcPr>
            <w:tcW w:w="590" w:type="pct"/>
            <w:shd w:val="clear" w:color="auto" w:fill="auto"/>
          </w:tcPr>
          <w:p w:rsidRPr="00AD68DD" w:rsidR="00666419" w:rsidP="00243872" w:rsidRDefault="00666419" w14:paraId="589D3B7A" w14:textId="77777777">
            <w:pPr>
              <w:tabs>
                <w:tab w:val="left" w:pos="284"/>
              </w:tabs>
              <w:spacing w:before="20" w:after="20" w:line="300" w:lineRule="exact"/>
              <w:jc w:val="center"/>
              <w:rPr>
                <w:b/>
                <w:sz w:val="22"/>
              </w:rPr>
            </w:pPr>
          </w:p>
        </w:tc>
        <w:tc>
          <w:tcPr>
            <w:tcW w:w="609" w:type="pct"/>
          </w:tcPr>
          <w:p w:rsidRPr="00AD68DD" w:rsidR="00666419" w:rsidP="00243872" w:rsidRDefault="00666419" w14:paraId="22FFACCF" w14:textId="77777777">
            <w:pPr>
              <w:tabs>
                <w:tab w:val="left" w:pos="284"/>
              </w:tabs>
              <w:spacing w:before="20" w:after="20" w:line="300" w:lineRule="exact"/>
              <w:jc w:val="center"/>
              <w:rPr>
                <w:b/>
                <w:sz w:val="22"/>
              </w:rPr>
            </w:pPr>
          </w:p>
        </w:tc>
      </w:tr>
      <w:tr w:rsidRPr="00AD68DD" w:rsidR="00666419" w:rsidTr="00243872" w14:paraId="79B0ED62" w14:textId="77777777">
        <w:tc>
          <w:tcPr>
            <w:tcW w:w="273" w:type="pct"/>
            <w:shd w:val="clear" w:color="auto" w:fill="auto"/>
          </w:tcPr>
          <w:p w:rsidRPr="00AD68DD" w:rsidR="00666419" w:rsidP="00243872" w:rsidRDefault="00666419" w14:paraId="0CBE6CB9" w14:textId="77777777">
            <w:pPr>
              <w:tabs>
                <w:tab w:val="left" w:pos="284"/>
              </w:tabs>
              <w:spacing w:before="20" w:after="20" w:line="300" w:lineRule="exact"/>
              <w:rPr>
                <w:b/>
                <w:sz w:val="22"/>
              </w:rPr>
            </w:pPr>
          </w:p>
        </w:tc>
        <w:tc>
          <w:tcPr>
            <w:tcW w:w="553" w:type="pct"/>
            <w:shd w:val="clear" w:color="auto" w:fill="auto"/>
          </w:tcPr>
          <w:p w:rsidRPr="00AD68DD" w:rsidR="00666419" w:rsidP="00243872" w:rsidRDefault="00666419" w14:paraId="005DB43A" w14:textId="77777777">
            <w:pPr>
              <w:tabs>
                <w:tab w:val="left" w:pos="284"/>
              </w:tabs>
              <w:spacing w:before="20" w:after="20" w:line="300" w:lineRule="exact"/>
              <w:jc w:val="center"/>
              <w:rPr>
                <w:b/>
                <w:sz w:val="22"/>
              </w:rPr>
            </w:pPr>
          </w:p>
        </w:tc>
        <w:tc>
          <w:tcPr>
            <w:tcW w:w="574" w:type="pct"/>
            <w:shd w:val="clear" w:color="auto" w:fill="auto"/>
          </w:tcPr>
          <w:p w:rsidRPr="00AD68DD" w:rsidR="00666419" w:rsidP="00243872" w:rsidRDefault="00666419" w14:paraId="25D7BF55" w14:textId="77777777">
            <w:pPr>
              <w:tabs>
                <w:tab w:val="left" w:pos="284"/>
              </w:tabs>
              <w:spacing w:before="20" w:after="20" w:line="300" w:lineRule="exact"/>
              <w:jc w:val="center"/>
              <w:rPr>
                <w:b/>
                <w:sz w:val="22"/>
              </w:rPr>
            </w:pPr>
          </w:p>
        </w:tc>
        <w:tc>
          <w:tcPr>
            <w:tcW w:w="570" w:type="pct"/>
            <w:shd w:val="clear" w:color="auto" w:fill="auto"/>
          </w:tcPr>
          <w:p w:rsidRPr="00AD68DD" w:rsidR="00666419" w:rsidP="00243872" w:rsidRDefault="00666419" w14:paraId="60D3E470" w14:textId="77777777">
            <w:pPr>
              <w:tabs>
                <w:tab w:val="left" w:pos="284"/>
              </w:tabs>
              <w:spacing w:before="20" w:after="20" w:line="300" w:lineRule="exact"/>
              <w:jc w:val="center"/>
              <w:rPr>
                <w:b/>
                <w:sz w:val="22"/>
              </w:rPr>
            </w:pPr>
          </w:p>
        </w:tc>
        <w:tc>
          <w:tcPr>
            <w:tcW w:w="833" w:type="pct"/>
          </w:tcPr>
          <w:p w:rsidRPr="00AD68DD" w:rsidR="00666419" w:rsidP="00243872" w:rsidRDefault="00666419" w14:paraId="3BEF8CA2" w14:textId="77777777">
            <w:pPr>
              <w:tabs>
                <w:tab w:val="left" w:pos="284"/>
              </w:tabs>
              <w:spacing w:before="20" w:after="20" w:line="300" w:lineRule="exact"/>
              <w:jc w:val="center"/>
              <w:rPr>
                <w:b/>
                <w:sz w:val="22"/>
              </w:rPr>
            </w:pPr>
          </w:p>
        </w:tc>
        <w:tc>
          <w:tcPr>
            <w:tcW w:w="453" w:type="pct"/>
            <w:shd w:val="clear" w:color="auto" w:fill="auto"/>
          </w:tcPr>
          <w:p w:rsidRPr="00AD68DD" w:rsidR="00666419" w:rsidP="00243872" w:rsidRDefault="00666419" w14:paraId="6FF2E490" w14:textId="77777777">
            <w:pPr>
              <w:tabs>
                <w:tab w:val="left" w:pos="284"/>
              </w:tabs>
              <w:spacing w:before="20" w:after="20" w:line="300" w:lineRule="exact"/>
              <w:jc w:val="center"/>
              <w:rPr>
                <w:b/>
                <w:sz w:val="22"/>
              </w:rPr>
            </w:pPr>
          </w:p>
        </w:tc>
        <w:tc>
          <w:tcPr>
            <w:tcW w:w="545" w:type="pct"/>
            <w:shd w:val="clear" w:color="auto" w:fill="auto"/>
          </w:tcPr>
          <w:p w:rsidRPr="00AD68DD" w:rsidR="00666419" w:rsidP="00243872" w:rsidRDefault="00666419" w14:paraId="54374D9D" w14:textId="77777777">
            <w:pPr>
              <w:tabs>
                <w:tab w:val="left" w:pos="284"/>
              </w:tabs>
              <w:spacing w:before="20" w:after="20" w:line="300" w:lineRule="exact"/>
              <w:jc w:val="center"/>
              <w:rPr>
                <w:b/>
                <w:sz w:val="22"/>
              </w:rPr>
            </w:pPr>
          </w:p>
        </w:tc>
        <w:tc>
          <w:tcPr>
            <w:tcW w:w="590" w:type="pct"/>
            <w:shd w:val="clear" w:color="auto" w:fill="auto"/>
          </w:tcPr>
          <w:p w:rsidRPr="00AD68DD" w:rsidR="00666419" w:rsidP="00243872" w:rsidRDefault="00666419" w14:paraId="68A9700D" w14:textId="77777777">
            <w:pPr>
              <w:tabs>
                <w:tab w:val="left" w:pos="284"/>
              </w:tabs>
              <w:spacing w:before="20" w:after="20" w:line="300" w:lineRule="exact"/>
              <w:jc w:val="center"/>
              <w:rPr>
                <w:b/>
                <w:sz w:val="22"/>
              </w:rPr>
            </w:pPr>
          </w:p>
        </w:tc>
        <w:tc>
          <w:tcPr>
            <w:tcW w:w="609" w:type="pct"/>
          </w:tcPr>
          <w:p w:rsidRPr="00AD68DD" w:rsidR="00666419" w:rsidP="00243872" w:rsidRDefault="00666419" w14:paraId="473C91C4" w14:textId="77777777">
            <w:pPr>
              <w:tabs>
                <w:tab w:val="left" w:pos="284"/>
              </w:tabs>
              <w:spacing w:before="20" w:after="20" w:line="300" w:lineRule="exact"/>
              <w:jc w:val="center"/>
              <w:rPr>
                <w:b/>
                <w:sz w:val="22"/>
              </w:rPr>
            </w:pPr>
          </w:p>
        </w:tc>
      </w:tr>
    </w:tbl>
    <w:p w:rsidR="00666419" w:rsidP="00666419" w:rsidRDefault="00666419" w14:paraId="138FB8FF" w14:textId="77777777">
      <w:pPr>
        <w:rPr>
          <w:szCs w:val="26"/>
        </w:rPr>
      </w:pPr>
    </w:p>
    <w:tbl>
      <w:tblPr>
        <w:tblW w:w="14992" w:type="dxa"/>
        <w:tblLook w:val="04A0" w:firstRow="1" w:lastRow="0" w:firstColumn="1" w:lastColumn="0" w:noHBand="0" w:noVBand="1"/>
      </w:tblPr>
      <w:tblGrid>
        <w:gridCol w:w="5070"/>
        <w:gridCol w:w="5244"/>
        <w:gridCol w:w="4678"/>
      </w:tblGrid>
      <w:tr w:rsidRPr="00CB2C55" w:rsidR="00CF499F" w:rsidTr="00CF499F" w14:paraId="4CB09E05" w14:textId="77777777">
        <w:tc>
          <w:tcPr>
            <w:tcW w:w="5070" w:type="dxa"/>
            <w:shd w:val="clear" w:color="auto" w:fill="auto"/>
          </w:tcPr>
          <w:p w:rsidRPr="00CB2C55" w:rsidR="00CF499F" w:rsidP="00243872" w:rsidRDefault="00CF499F" w14:paraId="0BB8D3CD" w14:textId="77777777">
            <w:pPr>
              <w:tabs>
                <w:tab w:val="center" w:pos="6804"/>
              </w:tabs>
              <w:spacing w:before="240" w:line="300" w:lineRule="exact"/>
              <w:jc w:val="center"/>
              <w:rPr>
                <w:b/>
                <w:szCs w:val="26"/>
              </w:rPr>
            </w:pPr>
            <w:r w:rsidRPr="00CB2C55">
              <w:rPr>
                <w:b/>
                <w:szCs w:val="26"/>
              </w:rPr>
              <w:t>Người lập</w:t>
            </w:r>
          </w:p>
        </w:tc>
        <w:tc>
          <w:tcPr>
            <w:tcW w:w="5244" w:type="dxa"/>
            <w:shd w:val="clear" w:color="auto" w:fill="auto"/>
          </w:tcPr>
          <w:p w:rsidRPr="00CB2C55" w:rsidR="00CF499F" w:rsidP="00243872" w:rsidRDefault="00CF499F" w14:paraId="4CA205B0" w14:textId="77777777">
            <w:pPr>
              <w:tabs>
                <w:tab w:val="center" w:pos="6804"/>
              </w:tabs>
              <w:spacing w:before="240" w:line="300" w:lineRule="exact"/>
              <w:jc w:val="center"/>
              <w:rPr>
                <w:b/>
                <w:szCs w:val="26"/>
              </w:rPr>
            </w:pPr>
            <w:r w:rsidRPr="00CB2C55">
              <w:rPr>
                <w:b/>
                <w:szCs w:val="26"/>
              </w:rPr>
              <w:t>Lãnh đạo đơn vị</w:t>
            </w:r>
          </w:p>
        </w:tc>
        <w:tc>
          <w:tcPr>
            <w:tcW w:w="4678" w:type="dxa"/>
          </w:tcPr>
          <w:p w:rsidRPr="00CB2C55" w:rsidR="00CF499F" w:rsidP="00243872" w:rsidRDefault="00CF499F" w14:paraId="7EC0FCD6" w14:textId="77777777">
            <w:pPr>
              <w:tabs>
                <w:tab w:val="center" w:pos="6804"/>
              </w:tabs>
              <w:spacing w:before="240" w:line="300" w:lineRule="exact"/>
              <w:jc w:val="center"/>
              <w:rPr>
                <w:b/>
                <w:szCs w:val="26"/>
              </w:rPr>
            </w:pPr>
            <w:r>
              <w:rPr>
                <w:b/>
                <w:szCs w:val="26"/>
              </w:rPr>
              <w:t>Cấp thẩm quyền</w:t>
            </w:r>
          </w:p>
        </w:tc>
      </w:tr>
    </w:tbl>
    <w:p w:rsidR="00666419" w:rsidP="00666419" w:rsidRDefault="00666419" w14:paraId="2EAAFE75" w14:textId="77777777">
      <w:pPr>
        <w:rPr>
          <w:szCs w:val="26"/>
        </w:rPr>
      </w:pPr>
    </w:p>
    <w:p w:rsidRPr="00666419" w:rsidR="00162745" w:rsidP="00666419" w:rsidRDefault="00162745" w14:paraId="70F0A3C5" w14:textId="77777777">
      <w:pPr>
        <w:rPr>
          <w:szCs w:val="26"/>
        </w:rPr>
      </w:pPr>
    </w:p>
    <w:sectPr w:rsidRPr="00666419" w:rsidR="00162745" w:rsidSect="007A3A2A">
      <w:headerReference w:type="first" r:id="rId10"/>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180B" w:rsidP="007A3A2A" w:rsidRDefault="003D180B" w14:paraId="67A9F983" w14:textId="77777777">
      <w:pPr>
        <w:spacing w:before="0"/>
      </w:pPr>
      <w:r>
        <w:separator/>
      </w:r>
    </w:p>
  </w:endnote>
  <w:endnote w:type="continuationSeparator" w:id="0">
    <w:p w:rsidR="003D180B" w:rsidP="007A3A2A" w:rsidRDefault="003D180B" w14:paraId="759FC224"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180B" w:rsidP="007A3A2A" w:rsidRDefault="003D180B" w14:paraId="19A72C48" w14:textId="77777777">
      <w:pPr>
        <w:spacing w:before="0"/>
      </w:pPr>
      <w:r>
        <w:separator/>
      </w:r>
    </w:p>
  </w:footnote>
  <w:footnote w:type="continuationSeparator" w:id="0">
    <w:p w:rsidR="003D180B" w:rsidP="007A3A2A" w:rsidRDefault="003D180B" w14:paraId="51F65929" w14:textId="77777777">
      <w:pPr>
        <w:spacing w:before="0"/>
      </w:pPr>
      <w:r>
        <w:continuationSeparator/>
      </w:r>
    </w:p>
  </w:footnote>
  <w:footnote w:id="1">
    <w:p w:rsidR="00CE649C" w:rsidP="00CE649C" w:rsidRDefault="00CE649C" w14:paraId="0B50F2F7" w14:textId="77777777">
      <w:pPr>
        <w:pStyle w:val="FootnoteText"/>
      </w:pPr>
      <w:r w:rsidRPr="00CE649C">
        <w:rPr>
          <w:rStyle w:val="FootnoteReference"/>
          <w:color w:val="FF0000"/>
        </w:rPr>
        <w:footnoteRef/>
      </w:r>
      <w:r w:rsidRPr="00CE649C">
        <w:rPr>
          <w:color w:val="FF0000"/>
        </w:rPr>
        <w:t xml:space="preserve"> </w:t>
      </w:r>
      <w:r w:rsidRPr="00AE0FBF">
        <w:rPr>
          <w:i/>
          <w:color w:val="FF0000"/>
          <w:sz w:val="18"/>
          <w:szCs w:val="18"/>
        </w:rPr>
        <w:t xml:space="preserve">Nếu </w:t>
      </w:r>
      <w:r w:rsidRPr="00AE0FBF" w:rsidR="00AE0FBF">
        <w:rPr>
          <w:i/>
          <w:color w:val="FF0000"/>
          <w:sz w:val="18"/>
          <w:szCs w:val="18"/>
        </w:rPr>
        <w:t xml:space="preserve">có </w:t>
      </w:r>
      <w:r w:rsidRPr="00AE0FBF">
        <w:rPr>
          <w:i/>
          <w:color w:val="FF0000"/>
          <w:sz w:val="18"/>
          <w:szCs w:val="18"/>
        </w:rPr>
        <w:t>khai báo mục tiêu thì mục tiêu phải có một giá trị đo đếm được để giúp nhận ra rủi ro tiềm ẩn và hỗ trợ quản lý rủi ro</w:t>
      </w:r>
      <w:r w:rsidRPr="00AE0FBF" w:rsidR="00AE0FBF">
        <w:rPr>
          <w:i/>
          <w:color w:val="FF0000"/>
          <w:sz w:val="18"/>
          <w:szCs w:val="18"/>
        </w:rPr>
        <w:t xml:space="preserve"> (xem lại các ví dụ áp dụng FMEA cho các Quy trình đã học</w:t>
      </w:r>
      <w:r w:rsidR="00826134">
        <w:rPr>
          <w:i/>
          <w:color w:val="FF0000"/>
          <w:sz w:val="18"/>
          <w:szCs w:val="18"/>
        </w:rPr>
        <w:t xml:space="preserve"> – Chương 7</w:t>
      </w:r>
      <w:r w:rsidRPr="00AE0FBF" w:rsidR="00AE0FBF">
        <w:rPr>
          <w:i/>
          <w:color w:val="FF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A3A2A" w:rsidP="0009747E" w:rsidRDefault="00734AE7" w14:paraId="76B52253" w14:textId="2D5F7D79">
    <w:pPr>
      <w:pStyle w:val="Header"/>
      <w:rPr>
        <w:b/>
      </w:rPr>
    </w:pPr>
    <w:r>
      <w:rPr>
        <w:b/>
      </w:rPr>
      <w:t>[</w:t>
    </w:r>
    <w:r w:rsidR="0043131F">
      <w:rPr>
        <w:b/>
      </w:rPr>
      <w:t>….</w:t>
    </w:r>
    <w:r>
      <w:rPr>
        <w:b/>
      </w:rPr>
      <w:t xml:space="preserve">] </w:t>
    </w:r>
    <w:r w:rsidR="0009747E">
      <w:rPr>
        <w:b/>
      </w:rPr>
      <w:tab/>
    </w:r>
    <w:r w:rsidR="0009747E">
      <w:rPr>
        <w:b/>
      </w:rPr>
      <w:tab/>
    </w:r>
    <w:r w:rsidRPr="007A3A2A" w:rsidR="007A3A2A">
      <w:rPr>
        <w:b/>
      </w:rPr>
      <w:t>BM01-QT</w:t>
    </w:r>
    <w:r w:rsidR="00083D0F">
      <w:rPr>
        <w:b/>
      </w:rPr>
      <w:t>9</w:t>
    </w:r>
    <w:r w:rsidRPr="007A3A2A" w:rsidR="007A3A2A">
      <w:rPr>
        <w:b/>
      </w:rPr>
      <w:t>/QLRR</w:t>
    </w:r>
  </w:p>
  <w:p w:rsidRPr="00D60939" w:rsidR="00067BA6" w:rsidP="007A3A2A" w:rsidRDefault="006D55B1" w14:paraId="1DF2CFE7" w14:textId="77777777">
    <w:pPr>
      <w:pStyle w:val="Header"/>
      <w:jc w:val="right"/>
      <w:rPr>
        <w:b/>
        <w:lang w:val="vi-VN"/>
      </w:rPr>
    </w:pPr>
    <w:r>
      <w:rPr>
        <w:b/>
        <w:noProof/>
      </w:rPr>
      <mc:AlternateContent>
        <mc:Choice Requires="wps">
          <w:drawing>
            <wp:anchor distT="4294967295" distB="4294967295" distL="114300" distR="114300" simplePos="0" relativeHeight="251658242" behindDoc="0" locked="0" layoutInCell="1" allowOverlap="1" wp14:anchorId="03A39FC8" wp14:editId="373560BF">
              <wp:simplePos x="0" y="0"/>
              <wp:positionH relativeFrom="column">
                <wp:posOffset>-90805</wp:posOffset>
              </wp:positionH>
              <wp:positionV relativeFrom="paragraph">
                <wp:posOffset>157479</wp:posOffset>
              </wp:positionV>
              <wp:extent cx="5690870" cy="0"/>
              <wp:effectExtent l="0" t="0" r="508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7C767411">
            <v:line id="Straight Connector 4"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7.15pt,12.4pt" to="440.95pt,12.4pt" w14:anchorId="5715CC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YU3AEAAB8EAAAOAAAAZHJzL2Uyb0RvYy54bWysU01v2zAMvQ/YfxB0X+wUXd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">
              <o:lock v:ext="edit" shapetype="f"/>
            </v:line>
          </w:pict>
        </mc:Fallback>
      </mc:AlternateContent>
    </w:r>
  </w:p>
  <w:p w:rsidRPr="007A3A2A" w:rsidR="00067BA6" w:rsidP="007A3A2A" w:rsidRDefault="00067BA6" w14:paraId="071E8D3D" w14:textId="77777777">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A3A2A" w:rsidP="0009747E" w:rsidRDefault="00734AE7" w14:paraId="099F9CF2" w14:textId="2F800B0B">
    <w:pPr>
      <w:pStyle w:val="Header"/>
      <w:ind w:firstLine="567"/>
      <w:rPr>
        <w:b/>
      </w:rPr>
    </w:pPr>
    <w:r>
      <w:rPr>
        <w:b/>
      </w:rPr>
      <w:t>[Tên doanh nghiệp]</w:t>
    </w:r>
    <w:r w:rsidR="002F1C54">
      <w:rPr>
        <w:b/>
      </w:rPr>
      <w:tab/>
    </w:r>
    <w:r w:rsidR="002F1C54">
      <w:rPr>
        <w:b/>
      </w:rPr>
      <w:tab/>
    </w:r>
    <w:r w:rsidR="002F1C54">
      <w:rPr>
        <w:b/>
      </w:rPr>
      <w:tab/>
    </w:r>
    <w:r w:rsidR="002F1C54">
      <w:rPr>
        <w:b/>
      </w:rPr>
      <w:tab/>
    </w:r>
    <w:r w:rsidR="002F1C54">
      <w:rPr>
        <w:b/>
      </w:rPr>
      <w:tab/>
    </w:r>
    <w:r w:rsidRPr="007A3A2A" w:rsidR="007A3A2A">
      <w:rPr>
        <w:b/>
      </w:rPr>
      <w:t>BM0</w:t>
    </w:r>
    <w:r w:rsidR="007A3A2A">
      <w:rPr>
        <w:b/>
      </w:rPr>
      <w:t>2</w:t>
    </w:r>
    <w:r w:rsidRPr="007A3A2A" w:rsidR="007A3A2A">
      <w:rPr>
        <w:b/>
      </w:rPr>
      <w:t>-QT</w:t>
    </w:r>
    <w:r w:rsidR="00083D0F">
      <w:rPr>
        <w:b/>
      </w:rPr>
      <w:t>9</w:t>
    </w:r>
    <w:r>
      <w:rPr>
        <w:b/>
      </w:rPr>
      <w:t>/QLRR</w:t>
    </w:r>
  </w:p>
  <w:p w:rsidR="00067BA6" w:rsidP="007A3A2A" w:rsidRDefault="00067BA6" w14:paraId="4B54A1E4" w14:textId="77777777">
    <w:pPr>
      <w:pStyle w:val="Header"/>
      <w:jc w:val="right"/>
      <w:rPr>
        <w:b/>
      </w:rPr>
    </w:pPr>
  </w:p>
  <w:p w:rsidR="00067BA6" w:rsidP="007A3A2A" w:rsidRDefault="006D55B1" w14:paraId="08D38797" w14:textId="77777777">
    <w:pPr>
      <w:pStyle w:val="Header"/>
      <w:jc w:val="right"/>
      <w:rPr>
        <w:b/>
      </w:rPr>
    </w:pPr>
    <w:r>
      <w:rPr>
        <w:b/>
        <w:noProof/>
      </w:rPr>
      <mc:AlternateContent>
        <mc:Choice Requires="wps">
          <w:drawing>
            <wp:anchor distT="4294967295" distB="4294967295" distL="114300" distR="114300" simplePos="0" relativeHeight="251658241" behindDoc="0" locked="0" layoutInCell="1" allowOverlap="1" wp14:anchorId="15CD55DB" wp14:editId="01637D91">
              <wp:simplePos x="0" y="0"/>
              <wp:positionH relativeFrom="column">
                <wp:posOffset>2120900</wp:posOffset>
              </wp:positionH>
              <wp:positionV relativeFrom="paragraph">
                <wp:posOffset>11429</wp:posOffset>
              </wp:positionV>
              <wp:extent cx="5690870" cy="0"/>
              <wp:effectExtent l="0" t="0" r="508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1FF67326">
            <v:line id="Straight Connector 3"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67pt,.9pt" to="615.1pt,.9pt" w14:anchorId="1A460C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Vp3AEAAB8EAAAOAAAAZHJzL2Uyb0RvYy54bWysU01v2zAMvQ/YfxB0X+y0WN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&#1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A3A2A" w:rsidP="0009747E" w:rsidRDefault="005F3CC1" w14:paraId="39F276B6" w14:textId="77777777">
    <w:pPr>
      <w:pStyle w:val="Header"/>
      <w:rPr>
        <w:b/>
      </w:rPr>
    </w:pPr>
    <w:r>
      <w:rPr>
        <w:b/>
      </w:rPr>
      <w:t>[Tên doanh nghiệp]</w:t>
    </w:r>
    <w:r w:rsidR="0009747E">
      <w:rPr>
        <w:b/>
      </w:rPr>
      <w:tab/>
    </w:r>
    <w:r w:rsidR="0009747E">
      <w:rPr>
        <w:b/>
      </w:rPr>
      <w:tab/>
    </w:r>
    <w:r w:rsidR="0009747E">
      <w:rPr>
        <w:b/>
      </w:rPr>
      <w:tab/>
    </w:r>
    <w:r w:rsidR="0009747E">
      <w:rPr>
        <w:b/>
      </w:rPr>
      <w:tab/>
    </w:r>
    <w:r w:rsidR="0009747E">
      <w:rPr>
        <w:b/>
      </w:rPr>
      <w:tab/>
    </w:r>
    <w:r w:rsidRPr="007A3A2A" w:rsidR="007A3A2A">
      <w:rPr>
        <w:b/>
      </w:rPr>
      <w:t>BM0</w:t>
    </w:r>
    <w:r w:rsidR="007A3A2A">
      <w:rPr>
        <w:b/>
      </w:rPr>
      <w:t>3</w:t>
    </w:r>
    <w:r w:rsidRPr="007A3A2A" w:rsidR="007A3A2A">
      <w:rPr>
        <w:b/>
      </w:rPr>
      <w:t>-QT</w:t>
    </w:r>
    <w:r>
      <w:rPr>
        <w:b/>
      </w:rPr>
      <w:t>x/QLRR</w:t>
    </w:r>
  </w:p>
  <w:p w:rsidR="00067BA6" w:rsidP="007A3A2A" w:rsidRDefault="006D55B1" w14:paraId="25C108D3" w14:textId="77777777">
    <w:pPr>
      <w:pStyle w:val="Header"/>
      <w:jc w:val="right"/>
      <w:rPr>
        <w:b/>
      </w:rPr>
    </w:pPr>
    <w:r>
      <w:rPr>
        <w:b/>
        <w:noProof/>
      </w:rPr>
      <mc:AlternateContent>
        <mc:Choice Requires="wps">
          <w:drawing>
            <wp:anchor distT="4294967295" distB="4294967295" distL="114300" distR="114300" simplePos="0" relativeHeight="251658240" behindDoc="0" locked="0" layoutInCell="1" allowOverlap="1" wp14:anchorId="60D4D055" wp14:editId="5F49309C">
              <wp:simplePos x="0" y="0"/>
              <wp:positionH relativeFrom="column">
                <wp:posOffset>1968500</wp:posOffset>
              </wp:positionH>
              <wp:positionV relativeFrom="paragraph">
                <wp:posOffset>158114</wp:posOffset>
              </wp:positionV>
              <wp:extent cx="5690870" cy="0"/>
              <wp:effectExtent l="0" t="0" r="508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0338150E">
            <v:line id="Straight Connector 2"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55pt,12.45pt" to="603.1pt,12.45pt" w14:anchorId="65C28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">
              <o:lock v:ext="edit" shapetype="f"/>
            </v:line>
          </w:pict>
        </mc:Fallback>
      </mc:AlternateContent>
    </w:r>
  </w:p>
  <w:p w:rsidRPr="007A3A2A" w:rsidR="00067BA6" w:rsidP="007A3A2A" w:rsidRDefault="00067BA6" w14:paraId="797C3EEC" w14:textId="7777777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1051C"/>
    <w:rsid w:val="00016ABE"/>
    <w:rsid w:val="000342E7"/>
    <w:rsid w:val="00067BA6"/>
    <w:rsid w:val="00083D0F"/>
    <w:rsid w:val="00084400"/>
    <w:rsid w:val="00087206"/>
    <w:rsid w:val="00092918"/>
    <w:rsid w:val="0009747E"/>
    <w:rsid w:val="000B0987"/>
    <w:rsid w:val="000B7CF5"/>
    <w:rsid w:val="000C0E33"/>
    <w:rsid w:val="000C6B18"/>
    <w:rsid w:val="000C6F5F"/>
    <w:rsid w:val="000D054D"/>
    <w:rsid w:val="000E3DC8"/>
    <w:rsid w:val="000F56A9"/>
    <w:rsid w:val="000F7D10"/>
    <w:rsid w:val="00115EB8"/>
    <w:rsid w:val="00131C0B"/>
    <w:rsid w:val="00132BC8"/>
    <w:rsid w:val="001509F5"/>
    <w:rsid w:val="00162745"/>
    <w:rsid w:val="001803E7"/>
    <w:rsid w:val="001A1FB2"/>
    <w:rsid w:val="001A7979"/>
    <w:rsid w:val="001B7F5F"/>
    <w:rsid w:val="001C336D"/>
    <w:rsid w:val="001E2431"/>
    <w:rsid w:val="001F7DD5"/>
    <w:rsid w:val="002148FC"/>
    <w:rsid w:val="00232DC5"/>
    <w:rsid w:val="00243872"/>
    <w:rsid w:val="00244152"/>
    <w:rsid w:val="002470CA"/>
    <w:rsid w:val="00262985"/>
    <w:rsid w:val="002805EE"/>
    <w:rsid w:val="0028695F"/>
    <w:rsid w:val="002A35F3"/>
    <w:rsid w:val="002A6E9C"/>
    <w:rsid w:val="002B6A92"/>
    <w:rsid w:val="002D1EA8"/>
    <w:rsid w:val="002F1C54"/>
    <w:rsid w:val="00303D5C"/>
    <w:rsid w:val="003224DB"/>
    <w:rsid w:val="00323D80"/>
    <w:rsid w:val="0032773C"/>
    <w:rsid w:val="003522CA"/>
    <w:rsid w:val="003639CD"/>
    <w:rsid w:val="00397DE9"/>
    <w:rsid w:val="003A2811"/>
    <w:rsid w:val="003A398A"/>
    <w:rsid w:val="003B7937"/>
    <w:rsid w:val="003C1E7B"/>
    <w:rsid w:val="003C4367"/>
    <w:rsid w:val="003C7AD2"/>
    <w:rsid w:val="003D117C"/>
    <w:rsid w:val="003D180B"/>
    <w:rsid w:val="003F478A"/>
    <w:rsid w:val="00405FA8"/>
    <w:rsid w:val="0042589F"/>
    <w:rsid w:val="0043131F"/>
    <w:rsid w:val="00460AC8"/>
    <w:rsid w:val="004A69F6"/>
    <w:rsid w:val="004D7A6B"/>
    <w:rsid w:val="004E5109"/>
    <w:rsid w:val="004F0FB6"/>
    <w:rsid w:val="00551128"/>
    <w:rsid w:val="00584FA0"/>
    <w:rsid w:val="00586FF4"/>
    <w:rsid w:val="00590FF2"/>
    <w:rsid w:val="005A28AC"/>
    <w:rsid w:val="005A52C2"/>
    <w:rsid w:val="005A5E22"/>
    <w:rsid w:val="005C7330"/>
    <w:rsid w:val="005D594E"/>
    <w:rsid w:val="005F022B"/>
    <w:rsid w:val="005F3CC1"/>
    <w:rsid w:val="00624593"/>
    <w:rsid w:val="00637834"/>
    <w:rsid w:val="00640DAF"/>
    <w:rsid w:val="006413EC"/>
    <w:rsid w:val="00666419"/>
    <w:rsid w:val="00674C9F"/>
    <w:rsid w:val="00676560"/>
    <w:rsid w:val="006828CC"/>
    <w:rsid w:val="006B23F2"/>
    <w:rsid w:val="006D3BD4"/>
    <w:rsid w:val="006D55B1"/>
    <w:rsid w:val="006F5735"/>
    <w:rsid w:val="007009E5"/>
    <w:rsid w:val="00715158"/>
    <w:rsid w:val="00727DCE"/>
    <w:rsid w:val="00734AE7"/>
    <w:rsid w:val="00743DEA"/>
    <w:rsid w:val="00764656"/>
    <w:rsid w:val="0077029A"/>
    <w:rsid w:val="00774F0F"/>
    <w:rsid w:val="00775C07"/>
    <w:rsid w:val="007A3A2A"/>
    <w:rsid w:val="007B456A"/>
    <w:rsid w:val="007D3665"/>
    <w:rsid w:val="007F0B64"/>
    <w:rsid w:val="007F502E"/>
    <w:rsid w:val="0082047C"/>
    <w:rsid w:val="00826134"/>
    <w:rsid w:val="00867BCC"/>
    <w:rsid w:val="00874313"/>
    <w:rsid w:val="008850E9"/>
    <w:rsid w:val="00886E38"/>
    <w:rsid w:val="008C09AD"/>
    <w:rsid w:val="008E07E9"/>
    <w:rsid w:val="008F5D81"/>
    <w:rsid w:val="0093479C"/>
    <w:rsid w:val="00947B23"/>
    <w:rsid w:val="0095513D"/>
    <w:rsid w:val="009726FE"/>
    <w:rsid w:val="009822EB"/>
    <w:rsid w:val="009E6A75"/>
    <w:rsid w:val="009F365A"/>
    <w:rsid w:val="00A04706"/>
    <w:rsid w:val="00A20EAB"/>
    <w:rsid w:val="00A44103"/>
    <w:rsid w:val="00A477E5"/>
    <w:rsid w:val="00A52B27"/>
    <w:rsid w:val="00A534EB"/>
    <w:rsid w:val="00A55A03"/>
    <w:rsid w:val="00A85A28"/>
    <w:rsid w:val="00A9493C"/>
    <w:rsid w:val="00AA1522"/>
    <w:rsid w:val="00AA1C1E"/>
    <w:rsid w:val="00AA2465"/>
    <w:rsid w:val="00AB583E"/>
    <w:rsid w:val="00AD4E69"/>
    <w:rsid w:val="00AD7246"/>
    <w:rsid w:val="00AE0FBF"/>
    <w:rsid w:val="00AE10A0"/>
    <w:rsid w:val="00AE16C9"/>
    <w:rsid w:val="00B1102D"/>
    <w:rsid w:val="00B44A6B"/>
    <w:rsid w:val="00B715EE"/>
    <w:rsid w:val="00BA469C"/>
    <w:rsid w:val="00BD1DAE"/>
    <w:rsid w:val="00C03F02"/>
    <w:rsid w:val="00C14901"/>
    <w:rsid w:val="00C2032E"/>
    <w:rsid w:val="00C21B1C"/>
    <w:rsid w:val="00C262D1"/>
    <w:rsid w:val="00C8085F"/>
    <w:rsid w:val="00C949FC"/>
    <w:rsid w:val="00CD3109"/>
    <w:rsid w:val="00CD4BB1"/>
    <w:rsid w:val="00CE649C"/>
    <w:rsid w:val="00CF499F"/>
    <w:rsid w:val="00D02E18"/>
    <w:rsid w:val="00D05D1A"/>
    <w:rsid w:val="00D2285A"/>
    <w:rsid w:val="00D417F7"/>
    <w:rsid w:val="00D54513"/>
    <w:rsid w:val="00D60939"/>
    <w:rsid w:val="00D75683"/>
    <w:rsid w:val="00D96AD4"/>
    <w:rsid w:val="00DA03EE"/>
    <w:rsid w:val="00DE73E2"/>
    <w:rsid w:val="00DF414A"/>
    <w:rsid w:val="00E04C19"/>
    <w:rsid w:val="00E10318"/>
    <w:rsid w:val="00E14A92"/>
    <w:rsid w:val="00E503A3"/>
    <w:rsid w:val="00E5322D"/>
    <w:rsid w:val="00E863C8"/>
    <w:rsid w:val="00EA0938"/>
    <w:rsid w:val="00EA5416"/>
    <w:rsid w:val="00EC3AA6"/>
    <w:rsid w:val="00EF59AA"/>
    <w:rsid w:val="00F2578F"/>
    <w:rsid w:val="00F278D9"/>
    <w:rsid w:val="00FA7489"/>
    <w:rsid w:val="00FD40BD"/>
    <w:rsid w:val="011C283A"/>
    <w:rsid w:val="02B64A4C"/>
    <w:rsid w:val="075924B1"/>
    <w:rsid w:val="07D62C32"/>
    <w:rsid w:val="08EFBA27"/>
    <w:rsid w:val="0AAA47A5"/>
    <w:rsid w:val="0AB9BF39"/>
    <w:rsid w:val="10331A9A"/>
    <w:rsid w:val="1243F966"/>
    <w:rsid w:val="1AE4BFB9"/>
    <w:rsid w:val="1E177B21"/>
    <w:rsid w:val="1E5C0B82"/>
    <w:rsid w:val="1FA7521F"/>
    <w:rsid w:val="1FDA0D6C"/>
    <w:rsid w:val="21E9ACD5"/>
    <w:rsid w:val="2433A663"/>
    <w:rsid w:val="24844D8D"/>
    <w:rsid w:val="278192B6"/>
    <w:rsid w:val="27FDC7B8"/>
    <w:rsid w:val="2E3DC44C"/>
    <w:rsid w:val="3435DE0F"/>
    <w:rsid w:val="349DD1FC"/>
    <w:rsid w:val="379CE2A6"/>
    <w:rsid w:val="3836BA97"/>
    <w:rsid w:val="3CE7050C"/>
    <w:rsid w:val="3FB3AEA1"/>
    <w:rsid w:val="402688DF"/>
    <w:rsid w:val="4414615A"/>
    <w:rsid w:val="46C5EBF0"/>
    <w:rsid w:val="48891A6F"/>
    <w:rsid w:val="49FC3E71"/>
    <w:rsid w:val="4B6EF8AC"/>
    <w:rsid w:val="4CA16CCC"/>
    <w:rsid w:val="4E3B82D6"/>
    <w:rsid w:val="4F69D466"/>
    <w:rsid w:val="5256B438"/>
    <w:rsid w:val="55CEC41C"/>
    <w:rsid w:val="5645CAB8"/>
    <w:rsid w:val="59129BE1"/>
    <w:rsid w:val="59B107D6"/>
    <w:rsid w:val="5C26E47D"/>
    <w:rsid w:val="5EE87863"/>
    <w:rsid w:val="5FBADFC7"/>
    <w:rsid w:val="627746C9"/>
    <w:rsid w:val="67623C6A"/>
    <w:rsid w:val="6F0383CD"/>
    <w:rsid w:val="73A2731F"/>
    <w:rsid w:val="7480B374"/>
    <w:rsid w:val="7CB9BEE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C66E"/>
  <w15:docId w15:val="{33C03E4D-E746-4D88-97B8-FDACDC8891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3EC"/>
    <w:pPr>
      <w:spacing w:before="120" w:after="0" w:line="240" w:lineRule="auto"/>
    </w:pPr>
    <w:rPr>
      <w:rFonts w:ascii="Times New Roman" w:hAnsi="Times New Roman" w:eastAsia="Calibri" w:cs="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Other" w:customStyle="1">
    <w:name w:val="Other_"/>
    <w:link w:val="Other0"/>
    <w:locked/>
    <w:rsid w:val="003C1E7B"/>
    <w:rPr>
      <w:sz w:val="26"/>
      <w:szCs w:val="26"/>
      <w:shd w:val="clear" w:color="auto" w:fill="FFFFFF"/>
    </w:rPr>
  </w:style>
  <w:style w:type="paragraph" w:styleId="Other0" w:customStyle="1">
    <w:name w:val="Other"/>
    <w:basedOn w:val="Normal"/>
    <w:link w:val="Other"/>
    <w:rsid w:val="003C1E7B"/>
    <w:pPr>
      <w:widowControl w:val="0"/>
      <w:shd w:val="clear" w:color="auto" w:fill="FFFFFF"/>
      <w:spacing w:before="0" w:after="200" w:line="261" w:lineRule="auto"/>
      <w:ind w:firstLine="400"/>
    </w:pPr>
    <w:rPr>
      <w:rFonts w:asciiTheme="minorHAnsi" w:hAnsiTheme="minorHAnsi" w:eastAsia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styleId="HeaderChar" w:customStyle="1">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hAnsi="Times New Roman" w:eastAsia="Calibri" w:cs="Times New Roman"/>
      <w:sz w:val="26"/>
    </w:rPr>
  </w:style>
  <w:style w:type="character" w:styleId="ListParagraphChar" w:customStyle="1">
    <w:name w:val="List Paragraph Char"/>
    <w:link w:val="ListParagraph"/>
    <w:uiPriority w:val="34"/>
    <w:locked/>
    <w:rsid w:val="00B44A6B"/>
    <w:rPr>
      <w:rFonts w:ascii="Times New Roman" w:hAnsi="Times New Roman" w:eastAsia="Calibri"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styleId="FooterChar" w:customStyle="1">
    <w:name w:val="Footer Char"/>
    <w:basedOn w:val="DefaultParagraphFont"/>
    <w:link w:val="Footer"/>
    <w:uiPriority w:val="99"/>
    <w:rsid w:val="007A3A2A"/>
    <w:rPr>
      <w:rFonts w:ascii="Times New Roman" w:hAnsi="Times New Roman" w:eastAsia="Calibri" w:cs="Times New Roman"/>
      <w:sz w:val="26"/>
    </w:rPr>
  </w:style>
  <w:style w:type="paragraph" w:styleId="FootnoteText">
    <w:name w:val="footnote text"/>
    <w:basedOn w:val="Normal"/>
    <w:link w:val="FootnoteTextChar"/>
    <w:uiPriority w:val="99"/>
    <w:semiHidden/>
    <w:unhideWhenUsed/>
    <w:rsid w:val="00CE649C"/>
    <w:pPr>
      <w:spacing w:before="0"/>
    </w:pPr>
    <w:rPr>
      <w:sz w:val="20"/>
      <w:szCs w:val="20"/>
    </w:rPr>
  </w:style>
  <w:style w:type="character" w:styleId="FootnoteTextChar" w:customStyle="1">
    <w:name w:val="Footnote Text Char"/>
    <w:basedOn w:val="DefaultParagraphFont"/>
    <w:link w:val="FootnoteText"/>
    <w:uiPriority w:val="99"/>
    <w:semiHidden/>
    <w:rsid w:val="00CE649C"/>
    <w:rPr>
      <w:rFonts w:ascii="Times New Roman" w:hAnsi="Times New Roman" w:eastAsia="Calibri" w:cs="Times New Roman"/>
      <w:sz w:val="20"/>
      <w:szCs w:val="20"/>
    </w:rPr>
  </w:style>
  <w:style w:type="character" w:styleId="FootnoteReference">
    <w:name w:val="footnote reference"/>
    <w:basedOn w:val="DefaultParagraphFont"/>
    <w:uiPriority w:val="99"/>
    <w:semiHidden/>
    <w:unhideWhenUsed/>
    <w:rsid w:val="00CE649C"/>
    <w:rPr>
      <w:vertAlign w:val="superscript"/>
    </w:rPr>
  </w:style>
  <w:style w:type="paragraph" w:styleId="NormalWeb">
    <w:name w:val="Normal (Web)"/>
    <w:basedOn w:val="Normal"/>
    <w:uiPriority w:val="99"/>
    <w:unhideWhenUsed/>
    <w:rsid w:val="00E10318"/>
    <w:pPr>
      <w:spacing w:before="100" w:beforeAutospacing="1" w:after="100" w:afterAutospacing="1"/>
    </w:pPr>
    <w:rPr>
      <w:rFonts w:eastAsia="Times New Roman"/>
      <w:sz w:val="24"/>
      <w:szCs w:val="24"/>
    </w:rPr>
  </w:style>
  <w:style w:type="character" w:styleId="normaltextrun" w:customStyle="1">
    <w:name w:val="normaltextrun"/>
    <w:basedOn w:val="DefaultParagraphFont"/>
    <w:rsid w:val="00C14901"/>
  </w:style>
  <w:style w:type="character" w:styleId="eop" w:customStyle="1">
    <w:name w:val="eop"/>
    <w:basedOn w:val="DefaultParagraphFont"/>
    <w:rsid w:val="00C14901"/>
  </w:style>
  <w:style w:type="paragraph" w:styleId="paragraph" w:customStyle="1">
    <w:name w:val="paragraph"/>
    <w:basedOn w:val="Normal"/>
    <w:rsid w:val="00C1490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C14901"/>
    <w:rPr>
      <w:color w:val="0000FF" w:themeColor="hyperlink"/>
      <w:u w:val="single"/>
    </w:rPr>
  </w:style>
  <w:style w:type="character" w:styleId="UnresolvedMention">
    <w:name w:val="Unresolved Mention"/>
    <w:basedOn w:val="DefaultParagraphFont"/>
    <w:uiPriority w:val="99"/>
    <w:semiHidden/>
    <w:unhideWhenUsed/>
    <w:rsid w:val="00C14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2244">
      <w:bodyDiv w:val="1"/>
      <w:marLeft w:val="0"/>
      <w:marRight w:val="0"/>
      <w:marTop w:val="0"/>
      <w:marBottom w:val="0"/>
      <w:divBdr>
        <w:top w:val="none" w:sz="0" w:space="0" w:color="auto"/>
        <w:left w:val="none" w:sz="0" w:space="0" w:color="auto"/>
        <w:bottom w:val="none" w:sz="0" w:space="0" w:color="auto"/>
        <w:right w:val="none" w:sz="0" w:space="0" w:color="auto"/>
      </w:divBdr>
    </w:div>
    <w:div w:id="154345697">
      <w:bodyDiv w:val="1"/>
      <w:marLeft w:val="0"/>
      <w:marRight w:val="0"/>
      <w:marTop w:val="0"/>
      <w:marBottom w:val="0"/>
      <w:divBdr>
        <w:top w:val="none" w:sz="0" w:space="0" w:color="auto"/>
        <w:left w:val="none" w:sz="0" w:space="0" w:color="auto"/>
        <w:bottom w:val="none" w:sz="0" w:space="0" w:color="auto"/>
        <w:right w:val="none" w:sz="0" w:space="0" w:color="auto"/>
      </w:divBdr>
    </w:div>
    <w:div w:id="181482804">
      <w:bodyDiv w:val="1"/>
      <w:marLeft w:val="0"/>
      <w:marRight w:val="0"/>
      <w:marTop w:val="0"/>
      <w:marBottom w:val="0"/>
      <w:divBdr>
        <w:top w:val="none" w:sz="0" w:space="0" w:color="auto"/>
        <w:left w:val="none" w:sz="0" w:space="0" w:color="auto"/>
        <w:bottom w:val="none" w:sz="0" w:space="0" w:color="auto"/>
        <w:right w:val="none" w:sz="0" w:space="0" w:color="auto"/>
      </w:divBdr>
      <w:divsChild>
        <w:div w:id="1148589708">
          <w:marLeft w:val="0"/>
          <w:marRight w:val="0"/>
          <w:marTop w:val="0"/>
          <w:marBottom w:val="0"/>
          <w:divBdr>
            <w:top w:val="none" w:sz="0" w:space="0" w:color="auto"/>
            <w:left w:val="none" w:sz="0" w:space="0" w:color="auto"/>
            <w:bottom w:val="none" w:sz="0" w:space="0" w:color="auto"/>
            <w:right w:val="none" w:sz="0" w:space="0" w:color="auto"/>
          </w:divBdr>
        </w:div>
        <w:div w:id="1636372066">
          <w:marLeft w:val="0"/>
          <w:marRight w:val="0"/>
          <w:marTop w:val="0"/>
          <w:marBottom w:val="0"/>
          <w:divBdr>
            <w:top w:val="none" w:sz="0" w:space="0" w:color="auto"/>
            <w:left w:val="none" w:sz="0" w:space="0" w:color="auto"/>
            <w:bottom w:val="none" w:sz="0" w:space="0" w:color="auto"/>
            <w:right w:val="none" w:sz="0" w:space="0" w:color="auto"/>
          </w:divBdr>
        </w:div>
      </w:divsChild>
    </w:div>
    <w:div w:id="205876239">
      <w:bodyDiv w:val="1"/>
      <w:marLeft w:val="0"/>
      <w:marRight w:val="0"/>
      <w:marTop w:val="0"/>
      <w:marBottom w:val="0"/>
      <w:divBdr>
        <w:top w:val="none" w:sz="0" w:space="0" w:color="auto"/>
        <w:left w:val="none" w:sz="0" w:space="0" w:color="auto"/>
        <w:bottom w:val="none" w:sz="0" w:space="0" w:color="auto"/>
        <w:right w:val="none" w:sz="0" w:space="0" w:color="auto"/>
      </w:divBdr>
    </w:div>
    <w:div w:id="214202373">
      <w:bodyDiv w:val="1"/>
      <w:marLeft w:val="0"/>
      <w:marRight w:val="0"/>
      <w:marTop w:val="0"/>
      <w:marBottom w:val="0"/>
      <w:divBdr>
        <w:top w:val="none" w:sz="0" w:space="0" w:color="auto"/>
        <w:left w:val="none" w:sz="0" w:space="0" w:color="auto"/>
        <w:bottom w:val="none" w:sz="0" w:space="0" w:color="auto"/>
        <w:right w:val="none" w:sz="0" w:space="0" w:color="auto"/>
      </w:divBdr>
    </w:div>
    <w:div w:id="214395802">
      <w:bodyDiv w:val="1"/>
      <w:marLeft w:val="0"/>
      <w:marRight w:val="0"/>
      <w:marTop w:val="0"/>
      <w:marBottom w:val="0"/>
      <w:divBdr>
        <w:top w:val="none" w:sz="0" w:space="0" w:color="auto"/>
        <w:left w:val="none" w:sz="0" w:space="0" w:color="auto"/>
        <w:bottom w:val="none" w:sz="0" w:space="0" w:color="auto"/>
        <w:right w:val="none" w:sz="0" w:space="0" w:color="auto"/>
      </w:divBdr>
    </w:div>
    <w:div w:id="276445932">
      <w:bodyDiv w:val="1"/>
      <w:marLeft w:val="0"/>
      <w:marRight w:val="0"/>
      <w:marTop w:val="0"/>
      <w:marBottom w:val="0"/>
      <w:divBdr>
        <w:top w:val="none" w:sz="0" w:space="0" w:color="auto"/>
        <w:left w:val="none" w:sz="0" w:space="0" w:color="auto"/>
        <w:bottom w:val="none" w:sz="0" w:space="0" w:color="auto"/>
        <w:right w:val="none" w:sz="0" w:space="0" w:color="auto"/>
      </w:divBdr>
    </w:div>
    <w:div w:id="305865608">
      <w:bodyDiv w:val="1"/>
      <w:marLeft w:val="0"/>
      <w:marRight w:val="0"/>
      <w:marTop w:val="0"/>
      <w:marBottom w:val="0"/>
      <w:divBdr>
        <w:top w:val="none" w:sz="0" w:space="0" w:color="auto"/>
        <w:left w:val="none" w:sz="0" w:space="0" w:color="auto"/>
        <w:bottom w:val="none" w:sz="0" w:space="0" w:color="auto"/>
        <w:right w:val="none" w:sz="0" w:space="0" w:color="auto"/>
      </w:divBdr>
    </w:div>
    <w:div w:id="311643124">
      <w:bodyDiv w:val="1"/>
      <w:marLeft w:val="0"/>
      <w:marRight w:val="0"/>
      <w:marTop w:val="0"/>
      <w:marBottom w:val="0"/>
      <w:divBdr>
        <w:top w:val="none" w:sz="0" w:space="0" w:color="auto"/>
        <w:left w:val="none" w:sz="0" w:space="0" w:color="auto"/>
        <w:bottom w:val="none" w:sz="0" w:space="0" w:color="auto"/>
        <w:right w:val="none" w:sz="0" w:space="0" w:color="auto"/>
      </w:divBdr>
    </w:div>
    <w:div w:id="352846642">
      <w:bodyDiv w:val="1"/>
      <w:marLeft w:val="0"/>
      <w:marRight w:val="0"/>
      <w:marTop w:val="0"/>
      <w:marBottom w:val="0"/>
      <w:divBdr>
        <w:top w:val="none" w:sz="0" w:space="0" w:color="auto"/>
        <w:left w:val="none" w:sz="0" w:space="0" w:color="auto"/>
        <w:bottom w:val="none" w:sz="0" w:space="0" w:color="auto"/>
        <w:right w:val="none" w:sz="0" w:space="0" w:color="auto"/>
      </w:divBdr>
      <w:divsChild>
        <w:div w:id="1027292894">
          <w:marLeft w:val="0"/>
          <w:marRight w:val="0"/>
          <w:marTop w:val="0"/>
          <w:marBottom w:val="0"/>
          <w:divBdr>
            <w:top w:val="none" w:sz="0" w:space="0" w:color="auto"/>
            <w:left w:val="none" w:sz="0" w:space="0" w:color="auto"/>
            <w:bottom w:val="none" w:sz="0" w:space="0" w:color="auto"/>
            <w:right w:val="none" w:sz="0" w:space="0" w:color="auto"/>
          </w:divBdr>
        </w:div>
        <w:div w:id="1605723834">
          <w:marLeft w:val="0"/>
          <w:marRight w:val="0"/>
          <w:marTop w:val="0"/>
          <w:marBottom w:val="0"/>
          <w:divBdr>
            <w:top w:val="none" w:sz="0" w:space="0" w:color="auto"/>
            <w:left w:val="none" w:sz="0" w:space="0" w:color="auto"/>
            <w:bottom w:val="none" w:sz="0" w:space="0" w:color="auto"/>
            <w:right w:val="none" w:sz="0" w:space="0" w:color="auto"/>
          </w:divBdr>
        </w:div>
      </w:divsChild>
    </w:div>
    <w:div w:id="372312129">
      <w:bodyDiv w:val="1"/>
      <w:marLeft w:val="0"/>
      <w:marRight w:val="0"/>
      <w:marTop w:val="0"/>
      <w:marBottom w:val="0"/>
      <w:divBdr>
        <w:top w:val="none" w:sz="0" w:space="0" w:color="auto"/>
        <w:left w:val="none" w:sz="0" w:space="0" w:color="auto"/>
        <w:bottom w:val="none" w:sz="0" w:space="0" w:color="auto"/>
        <w:right w:val="none" w:sz="0" w:space="0" w:color="auto"/>
      </w:divBdr>
      <w:divsChild>
        <w:div w:id="713046126">
          <w:marLeft w:val="0"/>
          <w:marRight w:val="0"/>
          <w:marTop w:val="0"/>
          <w:marBottom w:val="0"/>
          <w:divBdr>
            <w:top w:val="none" w:sz="0" w:space="0" w:color="auto"/>
            <w:left w:val="none" w:sz="0" w:space="0" w:color="auto"/>
            <w:bottom w:val="none" w:sz="0" w:space="0" w:color="auto"/>
            <w:right w:val="none" w:sz="0" w:space="0" w:color="auto"/>
          </w:divBdr>
        </w:div>
        <w:div w:id="1796169255">
          <w:marLeft w:val="0"/>
          <w:marRight w:val="0"/>
          <w:marTop w:val="0"/>
          <w:marBottom w:val="0"/>
          <w:divBdr>
            <w:top w:val="none" w:sz="0" w:space="0" w:color="auto"/>
            <w:left w:val="none" w:sz="0" w:space="0" w:color="auto"/>
            <w:bottom w:val="none" w:sz="0" w:space="0" w:color="auto"/>
            <w:right w:val="none" w:sz="0" w:space="0" w:color="auto"/>
          </w:divBdr>
        </w:div>
      </w:divsChild>
    </w:div>
    <w:div w:id="514730210">
      <w:bodyDiv w:val="1"/>
      <w:marLeft w:val="0"/>
      <w:marRight w:val="0"/>
      <w:marTop w:val="0"/>
      <w:marBottom w:val="0"/>
      <w:divBdr>
        <w:top w:val="none" w:sz="0" w:space="0" w:color="auto"/>
        <w:left w:val="none" w:sz="0" w:space="0" w:color="auto"/>
        <w:bottom w:val="none" w:sz="0" w:space="0" w:color="auto"/>
        <w:right w:val="none" w:sz="0" w:space="0" w:color="auto"/>
      </w:divBdr>
    </w:div>
    <w:div w:id="576089946">
      <w:bodyDiv w:val="1"/>
      <w:marLeft w:val="0"/>
      <w:marRight w:val="0"/>
      <w:marTop w:val="0"/>
      <w:marBottom w:val="0"/>
      <w:divBdr>
        <w:top w:val="none" w:sz="0" w:space="0" w:color="auto"/>
        <w:left w:val="none" w:sz="0" w:space="0" w:color="auto"/>
        <w:bottom w:val="none" w:sz="0" w:space="0" w:color="auto"/>
        <w:right w:val="none" w:sz="0" w:space="0" w:color="auto"/>
      </w:divBdr>
    </w:div>
    <w:div w:id="646125407">
      <w:bodyDiv w:val="1"/>
      <w:marLeft w:val="0"/>
      <w:marRight w:val="0"/>
      <w:marTop w:val="0"/>
      <w:marBottom w:val="0"/>
      <w:divBdr>
        <w:top w:val="none" w:sz="0" w:space="0" w:color="auto"/>
        <w:left w:val="none" w:sz="0" w:space="0" w:color="auto"/>
        <w:bottom w:val="none" w:sz="0" w:space="0" w:color="auto"/>
        <w:right w:val="none" w:sz="0" w:space="0" w:color="auto"/>
      </w:divBdr>
    </w:div>
    <w:div w:id="665330704">
      <w:bodyDiv w:val="1"/>
      <w:marLeft w:val="0"/>
      <w:marRight w:val="0"/>
      <w:marTop w:val="0"/>
      <w:marBottom w:val="0"/>
      <w:divBdr>
        <w:top w:val="none" w:sz="0" w:space="0" w:color="auto"/>
        <w:left w:val="none" w:sz="0" w:space="0" w:color="auto"/>
        <w:bottom w:val="none" w:sz="0" w:space="0" w:color="auto"/>
        <w:right w:val="none" w:sz="0" w:space="0" w:color="auto"/>
      </w:divBdr>
    </w:div>
    <w:div w:id="761994645">
      <w:bodyDiv w:val="1"/>
      <w:marLeft w:val="0"/>
      <w:marRight w:val="0"/>
      <w:marTop w:val="0"/>
      <w:marBottom w:val="0"/>
      <w:divBdr>
        <w:top w:val="none" w:sz="0" w:space="0" w:color="auto"/>
        <w:left w:val="none" w:sz="0" w:space="0" w:color="auto"/>
        <w:bottom w:val="none" w:sz="0" w:space="0" w:color="auto"/>
        <w:right w:val="none" w:sz="0" w:space="0" w:color="auto"/>
      </w:divBdr>
    </w:div>
    <w:div w:id="786123614">
      <w:bodyDiv w:val="1"/>
      <w:marLeft w:val="0"/>
      <w:marRight w:val="0"/>
      <w:marTop w:val="0"/>
      <w:marBottom w:val="0"/>
      <w:divBdr>
        <w:top w:val="none" w:sz="0" w:space="0" w:color="auto"/>
        <w:left w:val="none" w:sz="0" w:space="0" w:color="auto"/>
        <w:bottom w:val="none" w:sz="0" w:space="0" w:color="auto"/>
        <w:right w:val="none" w:sz="0" w:space="0" w:color="auto"/>
      </w:divBdr>
    </w:div>
    <w:div w:id="796610402">
      <w:bodyDiv w:val="1"/>
      <w:marLeft w:val="0"/>
      <w:marRight w:val="0"/>
      <w:marTop w:val="0"/>
      <w:marBottom w:val="0"/>
      <w:divBdr>
        <w:top w:val="none" w:sz="0" w:space="0" w:color="auto"/>
        <w:left w:val="none" w:sz="0" w:space="0" w:color="auto"/>
        <w:bottom w:val="none" w:sz="0" w:space="0" w:color="auto"/>
        <w:right w:val="none" w:sz="0" w:space="0" w:color="auto"/>
      </w:divBdr>
    </w:div>
    <w:div w:id="810172466">
      <w:bodyDiv w:val="1"/>
      <w:marLeft w:val="0"/>
      <w:marRight w:val="0"/>
      <w:marTop w:val="0"/>
      <w:marBottom w:val="0"/>
      <w:divBdr>
        <w:top w:val="none" w:sz="0" w:space="0" w:color="auto"/>
        <w:left w:val="none" w:sz="0" w:space="0" w:color="auto"/>
        <w:bottom w:val="none" w:sz="0" w:space="0" w:color="auto"/>
        <w:right w:val="none" w:sz="0" w:space="0" w:color="auto"/>
      </w:divBdr>
    </w:div>
    <w:div w:id="850994013">
      <w:bodyDiv w:val="1"/>
      <w:marLeft w:val="0"/>
      <w:marRight w:val="0"/>
      <w:marTop w:val="0"/>
      <w:marBottom w:val="0"/>
      <w:divBdr>
        <w:top w:val="none" w:sz="0" w:space="0" w:color="auto"/>
        <w:left w:val="none" w:sz="0" w:space="0" w:color="auto"/>
        <w:bottom w:val="none" w:sz="0" w:space="0" w:color="auto"/>
        <w:right w:val="none" w:sz="0" w:space="0" w:color="auto"/>
      </w:divBdr>
    </w:div>
    <w:div w:id="966819386">
      <w:bodyDiv w:val="1"/>
      <w:marLeft w:val="0"/>
      <w:marRight w:val="0"/>
      <w:marTop w:val="0"/>
      <w:marBottom w:val="0"/>
      <w:divBdr>
        <w:top w:val="none" w:sz="0" w:space="0" w:color="auto"/>
        <w:left w:val="none" w:sz="0" w:space="0" w:color="auto"/>
        <w:bottom w:val="none" w:sz="0" w:space="0" w:color="auto"/>
        <w:right w:val="none" w:sz="0" w:space="0" w:color="auto"/>
      </w:divBdr>
      <w:divsChild>
        <w:div w:id="1075202268">
          <w:marLeft w:val="0"/>
          <w:marRight w:val="0"/>
          <w:marTop w:val="0"/>
          <w:marBottom w:val="0"/>
          <w:divBdr>
            <w:top w:val="none" w:sz="0" w:space="0" w:color="auto"/>
            <w:left w:val="none" w:sz="0" w:space="0" w:color="auto"/>
            <w:bottom w:val="none" w:sz="0" w:space="0" w:color="auto"/>
            <w:right w:val="none" w:sz="0" w:space="0" w:color="auto"/>
          </w:divBdr>
        </w:div>
        <w:div w:id="1236403916">
          <w:marLeft w:val="0"/>
          <w:marRight w:val="0"/>
          <w:marTop w:val="0"/>
          <w:marBottom w:val="0"/>
          <w:divBdr>
            <w:top w:val="none" w:sz="0" w:space="0" w:color="auto"/>
            <w:left w:val="none" w:sz="0" w:space="0" w:color="auto"/>
            <w:bottom w:val="none" w:sz="0" w:space="0" w:color="auto"/>
            <w:right w:val="none" w:sz="0" w:space="0" w:color="auto"/>
          </w:divBdr>
        </w:div>
      </w:divsChild>
    </w:div>
    <w:div w:id="987321047">
      <w:bodyDiv w:val="1"/>
      <w:marLeft w:val="0"/>
      <w:marRight w:val="0"/>
      <w:marTop w:val="0"/>
      <w:marBottom w:val="0"/>
      <w:divBdr>
        <w:top w:val="none" w:sz="0" w:space="0" w:color="auto"/>
        <w:left w:val="none" w:sz="0" w:space="0" w:color="auto"/>
        <w:bottom w:val="none" w:sz="0" w:space="0" w:color="auto"/>
        <w:right w:val="none" w:sz="0" w:space="0" w:color="auto"/>
      </w:divBdr>
    </w:div>
    <w:div w:id="1039207355">
      <w:bodyDiv w:val="1"/>
      <w:marLeft w:val="0"/>
      <w:marRight w:val="0"/>
      <w:marTop w:val="0"/>
      <w:marBottom w:val="0"/>
      <w:divBdr>
        <w:top w:val="none" w:sz="0" w:space="0" w:color="auto"/>
        <w:left w:val="none" w:sz="0" w:space="0" w:color="auto"/>
        <w:bottom w:val="none" w:sz="0" w:space="0" w:color="auto"/>
        <w:right w:val="none" w:sz="0" w:space="0" w:color="auto"/>
      </w:divBdr>
    </w:div>
    <w:div w:id="1039430356">
      <w:bodyDiv w:val="1"/>
      <w:marLeft w:val="0"/>
      <w:marRight w:val="0"/>
      <w:marTop w:val="0"/>
      <w:marBottom w:val="0"/>
      <w:divBdr>
        <w:top w:val="none" w:sz="0" w:space="0" w:color="auto"/>
        <w:left w:val="none" w:sz="0" w:space="0" w:color="auto"/>
        <w:bottom w:val="none" w:sz="0" w:space="0" w:color="auto"/>
        <w:right w:val="none" w:sz="0" w:space="0" w:color="auto"/>
      </w:divBdr>
    </w:div>
    <w:div w:id="1226916311">
      <w:bodyDiv w:val="1"/>
      <w:marLeft w:val="0"/>
      <w:marRight w:val="0"/>
      <w:marTop w:val="0"/>
      <w:marBottom w:val="0"/>
      <w:divBdr>
        <w:top w:val="none" w:sz="0" w:space="0" w:color="auto"/>
        <w:left w:val="none" w:sz="0" w:space="0" w:color="auto"/>
        <w:bottom w:val="none" w:sz="0" w:space="0" w:color="auto"/>
        <w:right w:val="none" w:sz="0" w:space="0" w:color="auto"/>
      </w:divBdr>
      <w:divsChild>
        <w:div w:id="1765297459">
          <w:marLeft w:val="0"/>
          <w:marRight w:val="0"/>
          <w:marTop w:val="0"/>
          <w:marBottom w:val="0"/>
          <w:divBdr>
            <w:top w:val="none" w:sz="0" w:space="0" w:color="auto"/>
            <w:left w:val="none" w:sz="0" w:space="0" w:color="auto"/>
            <w:bottom w:val="none" w:sz="0" w:space="0" w:color="auto"/>
            <w:right w:val="none" w:sz="0" w:space="0" w:color="auto"/>
          </w:divBdr>
        </w:div>
        <w:div w:id="2116821294">
          <w:marLeft w:val="0"/>
          <w:marRight w:val="0"/>
          <w:marTop w:val="0"/>
          <w:marBottom w:val="0"/>
          <w:divBdr>
            <w:top w:val="none" w:sz="0" w:space="0" w:color="auto"/>
            <w:left w:val="none" w:sz="0" w:space="0" w:color="auto"/>
            <w:bottom w:val="none" w:sz="0" w:space="0" w:color="auto"/>
            <w:right w:val="none" w:sz="0" w:space="0" w:color="auto"/>
          </w:divBdr>
        </w:div>
      </w:divsChild>
    </w:div>
    <w:div w:id="1236815436">
      <w:bodyDiv w:val="1"/>
      <w:marLeft w:val="0"/>
      <w:marRight w:val="0"/>
      <w:marTop w:val="0"/>
      <w:marBottom w:val="0"/>
      <w:divBdr>
        <w:top w:val="none" w:sz="0" w:space="0" w:color="auto"/>
        <w:left w:val="none" w:sz="0" w:space="0" w:color="auto"/>
        <w:bottom w:val="none" w:sz="0" w:space="0" w:color="auto"/>
        <w:right w:val="none" w:sz="0" w:space="0" w:color="auto"/>
      </w:divBdr>
      <w:divsChild>
        <w:div w:id="426465836">
          <w:marLeft w:val="0"/>
          <w:marRight w:val="0"/>
          <w:marTop w:val="0"/>
          <w:marBottom w:val="0"/>
          <w:divBdr>
            <w:top w:val="none" w:sz="0" w:space="0" w:color="auto"/>
            <w:left w:val="none" w:sz="0" w:space="0" w:color="auto"/>
            <w:bottom w:val="none" w:sz="0" w:space="0" w:color="auto"/>
            <w:right w:val="none" w:sz="0" w:space="0" w:color="auto"/>
          </w:divBdr>
        </w:div>
        <w:div w:id="1993294334">
          <w:marLeft w:val="0"/>
          <w:marRight w:val="0"/>
          <w:marTop w:val="0"/>
          <w:marBottom w:val="0"/>
          <w:divBdr>
            <w:top w:val="none" w:sz="0" w:space="0" w:color="auto"/>
            <w:left w:val="none" w:sz="0" w:space="0" w:color="auto"/>
            <w:bottom w:val="none" w:sz="0" w:space="0" w:color="auto"/>
            <w:right w:val="none" w:sz="0" w:space="0" w:color="auto"/>
          </w:divBdr>
        </w:div>
      </w:divsChild>
    </w:div>
    <w:div w:id="1280649779">
      <w:bodyDiv w:val="1"/>
      <w:marLeft w:val="0"/>
      <w:marRight w:val="0"/>
      <w:marTop w:val="0"/>
      <w:marBottom w:val="0"/>
      <w:divBdr>
        <w:top w:val="none" w:sz="0" w:space="0" w:color="auto"/>
        <w:left w:val="none" w:sz="0" w:space="0" w:color="auto"/>
        <w:bottom w:val="none" w:sz="0" w:space="0" w:color="auto"/>
        <w:right w:val="none" w:sz="0" w:space="0" w:color="auto"/>
      </w:divBdr>
      <w:divsChild>
        <w:div w:id="406268279">
          <w:marLeft w:val="0"/>
          <w:marRight w:val="0"/>
          <w:marTop w:val="0"/>
          <w:marBottom w:val="0"/>
          <w:divBdr>
            <w:top w:val="none" w:sz="0" w:space="0" w:color="auto"/>
            <w:left w:val="none" w:sz="0" w:space="0" w:color="auto"/>
            <w:bottom w:val="none" w:sz="0" w:space="0" w:color="auto"/>
            <w:right w:val="none" w:sz="0" w:space="0" w:color="auto"/>
          </w:divBdr>
        </w:div>
        <w:div w:id="1915779975">
          <w:marLeft w:val="0"/>
          <w:marRight w:val="0"/>
          <w:marTop w:val="0"/>
          <w:marBottom w:val="0"/>
          <w:divBdr>
            <w:top w:val="none" w:sz="0" w:space="0" w:color="auto"/>
            <w:left w:val="none" w:sz="0" w:space="0" w:color="auto"/>
            <w:bottom w:val="none" w:sz="0" w:space="0" w:color="auto"/>
            <w:right w:val="none" w:sz="0" w:space="0" w:color="auto"/>
          </w:divBdr>
        </w:div>
      </w:divsChild>
    </w:div>
    <w:div w:id="1293053621">
      <w:bodyDiv w:val="1"/>
      <w:marLeft w:val="0"/>
      <w:marRight w:val="0"/>
      <w:marTop w:val="0"/>
      <w:marBottom w:val="0"/>
      <w:divBdr>
        <w:top w:val="none" w:sz="0" w:space="0" w:color="auto"/>
        <w:left w:val="none" w:sz="0" w:space="0" w:color="auto"/>
        <w:bottom w:val="none" w:sz="0" w:space="0" w:color="auto"/>
        <w:right w:val="none" w:sz="0" w:space="0" w:color="auto"/>
      </w:divBdr>
    </w:div>
    <w:div w:id="1347177551">
      <w:bodyDiv w:val="1"/>
      <w:marLeft w:val="0"/>
      <w:marRight w:val="0"/>
      <w:marTop w:val="0"/>
      <w:marBottom w:val="0"/>
      <w:divBdr>
        <w:top w:val="none" w:sz="0" w:space="0" w:color="auto"/>
        <w:left w:val="none" w:sz="0" w:space="0" w:color="auto"/>
        <w:bottom w:val="none" w:sz="0" w:space="0" w:color="auto"/>
        <w:right w:val="none" w:sz="0" w:space="0" w:color="auto"/>
      </w:divBdr>
    </w:div>
    <w:div w:id="1433084756">
      <w:bodyDiv w:val="1"/>
      <w:marLeft w:val="0"/>
      <w:marRight w:val="0"/>
      <w:marTop w:val="0"/>
      <w:marBottom w:val="0"/>
      <w:divBdr>
        <w:top w:val="none" w:sz="0" w:space="0" w:color="auto"/>
        <w:left w:val="none" w:sz="0" w:space="0" w:color="auto"/>
        <w:bottom w:val="none" w:sz="0" w:space="0" w:color="auto"/>
        <w:right w:val="none" w:sz="0" w:space="0" w:color="auto"/>
      </w:divBdr>
      <w:divsChild>
        <w:div w:id="75514151">
          <w:marLeft w:val="0"/>
          <w:marRight w:val="0"/>
          <w:marTop w:val="0"/>
          <w:marBottom w:val="0"/>
          <w:divBdr>
            <w:top w:val="none" w:sz="0" w:space="0" w:color="auto"/>
            <w:left w:val="none" w:sz="0" w:space="0" w:color="auto"/>
            <w:bottom w:val="none" w:sz="0" w:space="0" w:color="auto"/>
            <w:right w:val="none" w:sz="0" w:space="0" w:color="auto"/>
          </w:divBdr>
        </w:div>
        <w:div w:id="434834238">
          <w:marLeft w:val="0"/>
          <w:marRight w:val="0"/>
          <w:marTop w:val="0"/>
          <w:marBottom w:val="0"/>
          <w:divBdr>
            <w:top w:val="none" w:sz="0" w:space="0" w:color="auto"/>
            <w:left w:val="none" w:sz="0" w:space="0" w:color="auto"/>
            <w:bottom w:val="none" w:sz="0" w:space="0" w:color="auto"/>
            <w:right w:val="none" w:sz="0" w:space="0" w:color="auto"/>
          </w:divBdr>
        </w:div>
      </w:divsChild>
    </w:div>
    <w:div w:id="1459640570">
      <w:bodyDiv w:val="1"/>
      <w:marLeft w:val="0"/>
      <w:marRight w:val="0"/>
      <w:marTop w:val="0"/>
      <w:marBottom w:val="0"/>
      <w:divBdr>
        <w:top w:val="none" w:sz="0" w:space="0" w:color="auto"/>
        <w:left w:val="none" w:sz="0" w:space="0" w:color="auto"/>
        <w:bottom w:val="none" w:sz="0" w:space="0" w:color="auto"/>
        <w:right w:val="none" w:sz="0" w:space="0" w:color="auto"/>
      </w:divBdr>
      <w:divsChild>
        <w:div w:id="1631980703">
          <w:marLeft w:val="0"/>
          <w:marRight w:val="0"/>
          <w:marTop w:val="0"/>
          <w:marBottom w:val="0"/>
          <w:divBdr>
            <w:top w:val="none" w:sz="0" w:space="0" w:color="auto"/>
            <w:left w:val="none" w:sz="0" w:space="0" w:color="auto"/>
            <w:bottom w:val="none" w:sz="0" w:space="0" w:color="auto"/>
            <w:right w:val="none" w:sz="0" w:space="0" w:color="auto"/>
          </w:divBdr>
          <w:divsChild>
            <w:div w:id="16171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8146">
      <w:bodyDiv w:val="1"/>
      <w:marLeft w:val="0"/>
      <w:marRight w:val="0"/>
      <w:marTop w:val="0"/>
      <w:marBottom w:val="0"/>
      <w:divBdr>
        <w:top w:val="none" w:sz="0" w:space="0" w:color="auto"/>
        <w:left w:val="none" w:sz="0" w:space="0" w:color="auto"/>
        <w:bottom w:val="none" w:sz="0" w:space="0" w:color="auto"/>
        <w:right w:val="none" w:sz="0" w:space="0" w:color="auto"/>
      </w:divBdr>
      <w:divsChild>
        <w:div w:id="294221688">
          <w:marLeft w:val="0"/>
          <w:marRight w:val="0"/>
          <w:marTop w:val="0"/>
          <w:marBottom w:val="0"/>
          <w:divBdr>
            <w:top w:val="none" w:sz="0" w:space="0" w:color="auto"/>
            <w:left w:val="none" w:sz="0" w:space="0" w:color="auto"/>
            <w:bottom w:val="none" w:sz="0" w:space="0" w:color="auto"/>
            <w:right w:val="none" w:sz="0" w:space="0" w:color="auto"/>
          </w:divBdr>
        </w:div>
        <w:div w:id="589583400">
          <w:marLeft w:val="0"/>
          <w:marRight w:val="0"/>
          <w:marTop w:val="0"/>
          <w:marBottom w:val="0"/>
          <w:divBdr>
            <w:top w:val="none" w:sz="0" w:space="0" w:color="auto"/>
            <w:left w:val="none" w:sz="0" w:space="0" w:color="auto"/>
            <w:bottom w:val="none" w:sz="0" w:space="0" w:color="auto"/>
            <w:right w:val="none" w:sz="0" w:space="0" w:color="auto"/>
          </w:divBdr>
        </w:div>
      </w:divsChild>
    </w:div>
    <w:div w:id="1509637849">
      <w:bodyDiv w:val="1"/>
      <w:marLeft w:val="0"/>
      <w:marRight w:val="0"/>
      <w:marTop w:val="0"/>
      <w:marBottom w:val="0"/>
      <w:divBdr>
        <w:top w:val="none" w:sz="0" w:space="0" w:color="auto"/>
        <w:left w:val="none" w:sz="0" w:space="0" w:color="auto"/>
        <w:bottom w:val="none" w:sz="0" w:space="0" w:color="auto"/>
        <w:right w:val="none" w:sz="0" w:space="0" w:color="auto"/>
      </w:divBdr>
      <w:divsChild>
        <w:div w:id="1002047951">
          <w:marLeft w:val="0"/>
          <w:marRight w:val="0"/>
          <w:marTop w:val="0"/>
          <w:marBottom w:val="0"/>
          <w:divBdr>
            <w:top w:val="none" w:sz="0" w:space="0" w:color="auto"/>
            <w:left w:val="none" w:sz="0" w:space="0" w:color="auto"/>
            <w:bottom w:val="none" w:sz="0" w:space="0" w:color="auto"/>
            <w:right w:val="none" w:sz="0" w:space="0" w:color="auto"/>
          </w:divBdr>
        </w:div>
        <w:div w:id="1214972930">
          <w:marLeft w:val="0"/>
          <w:marRight w:val="0"/>
          <w:marTop w:val="0"/>
          <w:marBottom w:val="0"/>
          <w:divBdr>
            <w:top w:val="none" w:sz="0" w:space="0" w:color="auto"/>
            <w:left w:val="none" w:sz="0" w:space="0" w:color="auto"/>
            <w:bottom w:val="none" w:sz="0" w:space="0" w:color="auto"/>
            <w:right w:val="none" w:sz="0" w:space="0" w:color="auto"/>
          </w:divBdr>
        </w:div>
      </w:divsChild>
    </w:div>
    <w:div w:id="1517039409">
      <w:bodyDiv w:val="1"/>
      <w:marLeft w:val="0"/>
      <w:marRight w:val="0"/>
      <w:marTop w:val="0"/>
      <w:marBottom w:val="0"/>
      <w:divBdr>
        <w:top w:val="none" w:sz="0" w:space="0" w:color="auto"/>
        <w:left w:val="none" w:sz="0" w:space="0" w:color="auto"/>
        <w:bottom w:val="none" w:sz="0" w:space="0" w:color="auto"/>
        <w:right w:val="none" w:sz="0" w:space="0" w:color="auto"/>
      </w:divBdr>
    </w:div>
    <w:div w:id="1543011705">
      <w:bodyDiv w:val="1"/>
      <w:marLeft w:val="0"/>
      <w:marRight w:val="0"/>
      <w:marTop w:val="0"/>
      <w:marBottom w:val="0"/>
      <w:divBdr>
        <w:top w:val="none" w:sz="0" w:space="0" w:color="auto"/>
        <w:left w:val="none" w:sz="0" w:space="0" w:color="auto"/>
        <w:bottom w:val="none" w:sz="0" w:space="0" w:color="auto"/>
        <w:right w:val="none" w:sz="0" w:space="0" w:color="auto"/>
      </w:divBdr>
    </w:div>
    <w:div w:id="1571424106">
      <w:bodyDiv w:val="1"/>
      <w:marLeft w:val="0"/>
      <w:marRight w:val="0"/>
      <w:marTop w:val="0"/>
      <w:marBottom w:val="0"/>
      <w:divBdr>
        <w:top w:val="none" w:sz="0" w:space="0" w:color="auto"/>
        <w:left w:val="none" w:sz="0" w:space="0" w:color="auto"/>
        <w:bottom w:val="none" w:sz="0" w:space="0" w:color="auto"/>
        <w:right w:val="none" w:sz="0" w:space="0" w:color="auto"/>
      </w:divBdr>
    </w:div>
    <w:div w:id="1593314041">
      <w:bodyDiv w:val="1"/>
      <w:marLeft w:val="0"/>
      <w:marRight w:val="0"/>
      <w:marTop w:val="0"/>
      <w:marBottom w:val="0"/>
      <w:divBdr>
        <w:top w:val="none" w:sz="0" w:space="0" w:color="auto"/>
        <w:left w:val="none" w:sz="0" w:space="0" w:color="auto"/>
        <w:bottom w:val="none" w:sz="0" w:space="0" w:color="auto"/>
        <w:right w:val="none" w:sz="0" w:space="0" w:color="auto"/>
      </w:divBdr>
    </w:div>
    <w:div w:id="1646930606">
      <w:bodyDiv w:val="1"/>
      <w:marLeft w:val="0"/>
      <w:marRight w:val="0"/>
      <w:marTop w:val="0"/>
      <w:marBottom w:val="0"/>
      <w:divBdr>
        <w:top w:val="none" w:sz="0" w:space="0" w:color="auto"/>
        <w:left w:val="none" w:sz="0" w:space="0" w:color="auto"/>
        <w:bottom w:val="none" w:sz="0" w:space="0" w:color="auto"/>
        <w:right w:val="none" w:sz="0" w:space="0" w:color="auto"/>
      </w:divBdr>
    </w:div>
    <w:div w:id="1722099157">
      <w:bodyDiv w:val="1"/>
      <w:marLeft w:val="0"/>
      <w:marRight w:val="0"/>
      <w:marTop w:val="0"/>
      <w:marBottom w:val="0"/>
      <w:divBdr>
        <w:top w:val="none" w:sz="0" w:space="0" w:color="auto"/>
        <w:left w:val="none" w:sz="0" w:space="0" w:color="auto"/>
        <w:bottom w:val="none" w:sz="0" w:space="0" w:color="auto"/>
        <w:right w:val="none" w:sz="0" w:space="0" w:color="auto"/>
      </w:divBdr>
    </w:div>
    <w:div w:id="1762874846">
      <w:bodyDiv w:val="1"/>
      <w:marLeft w:val="0"/>
      <w:marRight w:val="0"/>
      <w:marTop w:val="0"/>
      <w:marBottom w:val="0"/>
      <w:divBdr>
        <w:top w:val="none" w:sz="0" w:space="0" w:color="auto"/>
        <w:left w:val="none" w:sz="0" w:space="0" w:color="auto"/>
        <w:bottom w:val="none" w:sz="0" w:space="0" w:color="auto"/>
        <w:right w:val="none" w:sz="0" w:space="0" w:color="auto"/>
      </w:divBdr>
      <w:divsChild>
        <w:div w:id="1392920877">
          <w:marLeft w:val="0"/>
          <w:marRight w:val="0"/>
          <w:marTop w:val="0"/>
          <w:marBottom w:val="0"/>
          <w:divBdr>
            <w:top w:val="none" w:sz="0" w:space="0" w:color="auto"/>
            <w:left w:val="none" w:sz="0" w:space="0" w:color="auto"/>
            <w:bottom w:val="none" w:sz="0" w:space="0" w:color="auto"/>
            <w:right w:val="none" w:sz="0" w:space="0" w:color="auto"/>
          </w:divBdr>
        </w:div>
        <w:div w:id="1463619727">
          <w:marLeft w:val="0"/>
          <w:marRight w:val="0"/>
          <w:marTop w:val="0"/>
          <w:marBottom w:val="0"/>
          <w:divBdr>
            <w:top w:val="none" w:sz="0" w:space="0" w:color="auto"/>
            <w:left w:val="none" w:sz="0" w:space="0" w:color="auto"/>
            <w:bottom w:val="none" w:sz="0" w:space="0" w:color="auto"/>
            <w:right w:val="none" w:sz="0" w:space="0" w:color="auto"/>
          </w:divBdr>
        </w:div>
      </w:divsChild>
    </w:div>
    <w:div w:id="1763795137">
      <w:bodyDiv w:val="1"/>
      <w:marLeft w:val="0"/>
      <w:marRight w:val="0"/>
      <w:marTop w:val="0"/>
      <w:marBottom w:val="0"/>
      <w:divBdr>
        <w:top w:val="none" w:sz="0" w:space="0" w:color="auto"/>
        <w:left w:val="none" w:sz="0" w:space="0" w:color="auto"/>
        <w:bottom w:val="none" w:sz="0" w:space="0" w:color="auto"/>
        <w:right w:val="none" w:sz="0" w:space="0" w:color="auto"/>
      </w:divBdr>
    </w:div>
    <w:div w:id="1796102000">
      <w:bodyDiv w:val="1"/>
      <w:marLeft w:val="0"/>
      <w:marRight w:val="0"/>
      <w:marTop w:val="0"/>
      <w:marBottom w:val="0"/>
      <w:divBdr>
        <w:top w:val="none" w:sz="0" w:space="0" w:color="auto"/>
        <w:left w:val="none" w:sz="0" w:space="0" w:color="auto"/>
        <w:bottom w:val="none" w:sz="0" w:space="0" w:color="auto"/>
        <w:right w:val="none" w:sz="0" w:space="0" w:color="auto"/>
      </w:divBdr>
    </w:div>
    <w:div w:id="1820725602">
      <w:bodyDiv w:val="1"/>
      <w:marLeft w:val="0"/>
      <w:marRight w:val="0"/>
      <w:marTop w:val="0"/>
      <w:marBottom w:val="0"/>
      <w:divBdr>
        <w:top w:val="none" w:sz="0" w:space="0" w:color="auto"/>
        <w:left w:val="none" w:sz="0" w:space="0" w:color="auto"/>
        <w:bottom w:val="none" w:sz="0" w:space="0" w:color="auto"/>
        <w:right w:val="none" w:sz="0" w:space="0" w:color="auto"/>
      </w:divBdr>
    </w:div>
    <w:div w:id="1872918380">
      <w:bodyDiv w:val="1"/>
      <w:marLeft w:val="0"/>
      <w:marRight w:val="0"/>
      <w:marTop w:val="0"/>
      <w:marBottom w:val="0"/>
      <w:divBdr>
        <w:top w:val="none" w:sz="0" w:space="0" w:color="auto"/>
        <w:left w:val="none" w:sz="0" w:space="0" w:color="auto"/>
        <w:bottom w:val="none" w:sz="0" w:space="0" w:color="auto"/>
        <w:right w:val="none" w:sz="0" w:space="0" w:color="auto"/>
      </w:divBdr>
      <w:divsChild>
        <w:div w:id="1689479111">
          <w:marLeft w:val="0"/>
          <w:marRight w:val="0"/>
          <w:marTop w:val="0"/>
          <w:marBottom w:val="0"/>
          <w:divBdr>
            <w:top w:val="none" w:sz="0" w:space="0" w:color="auto"/>
            <w:left w:val="none" w:sz="0" w:space="0" w:color="auto"/>
            <w:bottom w:val="none" w:sz="0" w:space="0" w:color="auto"/>
            <w:right w:val="none" w:sz="0" w:space="0" w:color="auto"/>
          </w:divBdr>
        </w:div>
        <w:div w:id="1880583015">
          <w:marLeft w:val="0"/>
          <w:marRight w:val="0"/>
          <w:marTop w:val="0"/>
          <w:marBottom w:val="0"/>
          <w:divBdr>
            <w:top w:val="none" w:sz="0" w:space="0" w:color="auto"/>
            <w:left w:val="none" w:sz="0" w:space="0" w:color="auto"/>
            <w:bottom w:val="none" w:sz="0" w:space="0" w:color="auto"/>
            <w:right w:val="none" w:sz="0" w:space="0" w:color="auto"/>
          </w:divBdr>
        </w:div>
      </w:divsChild>
    </w:div>
    <w:div w:id="1884631629">
      <w:bodyDiv w:val="1"/>
      <w:marLeft w:val="0"/>
      <w:marRight w:val="0"/>
      <w:marTop w:val="0"/>
      <w:marBottom w:val="0"/>
      <w:divBdr>
        <w:top w:val="none" w:sz="0" w:space="0" w:color="auto"/>
        <w:left w:val="none" w:sz="0" w:space="0" w:color="auto"/>
        <w:bottom w:val="none" w:sz="0" w:space="0" w:color="auto"/>
        <w:right w:val="none" w:sz="0" w:space="0" w:color="auto"/>
      </w:divBdr>
    </w:div>
    <w:div w:id="1888492345">
      <w:bodyDiv w:val="1"/>
      <w:marLeft w:val="0"/>
      <w:marRight w:val="0"/>
      <w:marTop w:val="0"/>
      <w:marBottom w:val="0"/>
      <w:divBdr>
        <w:top w:val="none" w:sz="0" w:space="0" w:color="auto"/>
        <w:left w:val="none" w:sz="0" w:space="0" w:color="auto"/>
        <w:bottom w:val="none" w:sz="0" w:space="0" w:color="auto"/>
        <w:right w:val="none" w:sz="0" w:space="0" w:color="auto"/>
      </w:divBdr>
    </w:div>
    <w:div w:id="1890607890">
      <w:bodyDiv w:val="1"/>
      <w:marLeft w:val="0"/>
      <w:marRight w:val="0"/>
      <w:marTop w:val="0"/>
      <w:marBottom w:val="0"/>
      <w:divBdr>
        <w:top w:val="none" w:sz="0" w:space="0" w:color="auto"/>
        <w:left w:val="none" w:sz="0" w:space="0" w:color="auto"/>
        <w:bottom w:val="none" w:sz="0" w:space="0" w:color="auto"/>
        <w:right w:val="none" w:sz="0" w:space="0" w:color="auto"/>
      </w:divBdr>
    </w:div>
    <w:div w:id="2004122297">
      <w:bodyDiv w:val="1"/>
      <w:marLeft w:val="0"/>
      <w:marRight w:val="0"/>
      <w:marTop w:val="0"/>
      <w:marBottom w:val="0"/>
      <w:divBdr>
        <w:top w:val="none" w:sz="0" w:space="0" w:color="auto"/>
        <w:left w:val="none" w:sz="0" w:space="0" w:color="auto"/>
        <w:bottom w:val="none" w:sz="0" w:space="0" w:color="auto"/>
        <w:right w:val="none" w:sz="0" w:space="0" w:color="auto"/>
      </w:divBdr>
      <w:divsChild>
        <w:div w:id="852308722">
          <w:marLeft w:val="0"/>
          <w:marRight w:val="0"/>
          <w:marTop w:val="0"/>
          <w:marBottom w:val="0"/>
          <w:divBdr>
            <w:top w:val="none" w:sz="0" w:space="0" w:color="auto"/>
            <w:left w:val="none" w:sz="0" w:space="0" w:color="auto"/>
            <w:bottom w:val="none" w:sz="0" w:space="0" w:color="auto"/>
            <w:right w:val="none" w:sz="0" w:space="0" w:color="auto"/>
          </w:divBdr>
        </w:div>
        <w:div w:id="2034304650">
          <w:marLeft w:val="0"/>
          <w:marRight w:val="0"/>
          <w:marTop w:val="0"/>
          <w:marBottom w:val="0"/>
          <w:divBdr>
            <w:top w:val="none" w:sz="0" w:space="0" w:color="auto"/>
            <w:left w:val="none" w:sz="0" w:space="0" w:color="auto"/>
            <w:bottom w:val="none" w:sz="0" w:space="0" w:color="auto"/>
            <w:right w:val="none" w:sz="0" w:space="0" w:color="auto"/>
          </w:divBdr>
        </w:div>
      </w:divsChild>
    </w:div>
    <w:div w:id="2044476478">
      <w:bodyDiv w:val="1"/>
      <w:marLeft w:val="0"/>
      <w:marRight w:val="0"/>
      <w:marTop w:val="0"/>
      <w:marBottom w:val="0"/>
      <w:divBdr>
        <w:top w:val="none" w:sz="0" w:space="0" w:color="auto"/>
        <w:left w:val="none" w:sz="0" w:space="0" w:color="auto"/>
        <w:bottom w:val="none" w:sz="0" w:space="0" w:color="auto"/>
        <w:right w:val="none" w:sz="0" w:space="0" w:color="auto"/>
      </w:divBdr>
    </w:div>
    <w:div w:id="2051997880">
      <w:bodyDiv w:val="1"/>
      <w:marLeft w:val="0"/>
      <w:marRight w:val="0"/>
      <w:marTop w:val="0"/>
      <w:marBottom w:val="0"/>
      <w:divBdr>
        <w:top w:val="none" w:sz="0" w:space="0" w:color="auto"/>
        <w:left w:val="none" w:sz="0" w:space="0" w:color="auto"/>
        <w:bottom w:val="none" w:sz="0" w:space="0" w:color="auto"/>
        <w:right w:val="none" w:sz="0" w:space="0" w:color="auto"/>
      </w:divBdr>
    </w:div>
    <w:div w:id="2099673112">
      <w:bodyDiv w:val="1"/>
      <w:marLeft w:val="0"/>
      <w:marRight w:val="0"/>
      <w:marTop w:val="0"/>
      <w:marBottom w:val="0"/>
      <w:divBdr>
        <w:top w:val="none" w:sz="0" w:space="0" w:color="auto"/>
        <w:left w:val="none" w:sz="0" w:space="0" w:color="auto"/>
        <w:bottom w:val="none" w:sz="0" w:space="0" w:color="auto"/>
        <w:right w:val="none" w:sz="0" w:space="0" w:color="auto"/>
      </w:divBdr>
    </w:div>
    <w:div w:id="2110738875">
      <w:bodyDiv w:val="1"/>
      <w:marLeft w:val="0"/>
      <w:marRight w:val="0"/>
      <w:marTop w:val="0"/>
      <w:marBottom w:val="0"/>
      <w:divBdr>
        <w:top w:val="none" w:sz="0" w:space="0" w:color="auto"/>
        <w:left w:val="none" w:sz="0" w:space="0" w:color="auto"/>
        <w:bottom w:val="none" w:sz="0" w:space="0" w:color="auto"/>
        <w:right w:val="none" w:sz="0" w:space="0" w:color="auto"/>
      </w:divBdr>
    </w:div>
    <w:div w:id="2135177455">
      <w:bodyDiv w:val="1"/>
      <w:marLeft w:val="0"/>
      <w:marRight w:val="0"/>
      <w:marTop w:val="0"/>
      <w:marBottom w:val="0"/>
      <w:divBdr>
        <w:top w:val="none" w:sz="0" w:space="0" w:color="auto"/>
        <w:left w:val="none" w:sz="0" w:space="0" w:color="auto"/>
        <w:bottom w:val="none" w:sz="0" w:space="0" w:color="auto"/>
        <w:right w:val="none" w:sz="0" w:space="0" w:color="auto"/>
      </w:divBdr>
      <w:divsChild>
        <w:div w:id="1380325397">
          <w:marLeft w:val="0"/>
          <w:marRight w:val="0"/>
          <w:marTop w:val="0"/>
          <w:marBottom w:val="0"/>
          <w:divBdr>
            <w:top w:val="none" w:sz="0" w:space="0" w:color="auto"/>
            <w:left w:val="none" w:sz="0" w:space="0" w:color="auto"/>
            <w:bottom w:val="none" w:sz="0" w:space="0" w:color="auto"/>
            <w:right w:val="none" w:sz="0" w:space="0" w:color="auto"/>
          </w:divBdr>
        </w:div>
        <w:div w:id="212495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3.xml" Id="rId10" /><Relationship Type="http://schemas.openxmlformats.org/officeDocument/2006/relationships/settings" Target="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746D-035C-469F-B11F-79C06DE9E0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VU</dc:creator>
  <keywords/>
  <dc:description/>
  <lastModifiedBy>Mai Nguyễn Nam Phương</lastModifiedBy>
  <revision>101</revision>
  <lastPrinted>2025-06-12T03:50:00.0000000Z</lastPrinted>
  <dcterms:created xsi:type="dcterms:W3CDTF">2025-06-12T03:50:00.0000000Z</dcterms:created>
  <dcterms:modified xsi:type="dcterms:W3CDTF">2025-06-17T12:15:08.7434877Z</dcterms:modified>
</coreProperties>
</file>